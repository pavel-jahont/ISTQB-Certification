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081" w:rsidRPr="007F4081" w:rsidRDefault="007F4081" w:rsidP="007F4081">
      <w:pPr>
        <w:spacing w:before="120" w:after="0" w:line="240" w:lineRule="atLeast"/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</w:pPr>
      <w:r w:rsidRPr="007F4081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  <w:t xml:space="preserve">Q. 281: In case of Large </w:t>
      </w:r>
      <w:proofErr w:type="gramStart"/>
      <w:r w:rsidRPr="007F4081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  <w:t>Systems :</w:t>
      </w:r>
      <w:proofErr w:type="gramEnd"/>
    </w:p>
    <w:p w:rsidR="007F4081" w:rsidRPr="007F4081" w:rsidRDefault="007F4081" w:rsidP="007F408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7F408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A. Only few tests should be run</w:t>
      </w:r>
      <w:r w:rsidRPr="007F408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B. Testing should be on the basis of Risk</w:t>
      </w:r>
      <w:r w:rsidRPr="007F408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C. Only Good Test Cases should be executed.</w:t>
      </w:r>
      <w:r w:rsidRPr="007F408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D. Test Cases written by good test engineers should be executed.</w:t>
      </w:r>
    </w:p>
    <w:p w:rsidR="007F4081" w:rsidRPr="007F4081" w:rsidRDefault="007F4081" w:rsidP="007F4081">
      <w:pPr>
        <w:spacing w:before="120" w:after="0" w:line="240" w:lineRule="atLeast"/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</w:pPr>
      <w:r w:rsidRPr="007F4081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  <w:t>&lt;&lt;&lt;&lt;&lt;&lt; =================== &gt;&gt;&gt;&gt;&gt;&gt;</w:t>
      </w:r>
    </w:p>
    <w:p w:rsidR="007F4081" w:rsidRPr="007F4081" w:rsidRDefault="007F4081" w:rsidP="007F4081">
      <w:pPr>
        <w:spacing w:before="120" w:after="240" w:line="240" w:lineRule="atLeast"/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</w:pPr>
      <w:r w:rsidRPr="007F4081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  <w:t>Q. 282: What is the expected result for each of the following test cases?</w:t>
      </w:r>
    </w:p>
    <w:tbl>
      <w:tblPr>
        <w:tblW w:w="54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715"/>
        <w:gridCol w:w="799"/>
        <w:gridCol w:w="1039"/>
        <w:gridCol w:w="799"/>
        <w:gridCol w:w="1048"/>
      </w:tblGrid>
      <w:tr w:rsidR="007F4081" w:rsidRPr="007F4081" w:rsidTr="007F4081">
        <w:trPr>
          <w:gridAfter w:val="4"/>
          <w:wAfter w:w="3759" w:type="dxa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4081" w:rsidRPr="007F4081" w:rsidRDefault="007F4081" w:rsidP="007F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F4081" w:rsidRPr="007F4081" w:rsidTr="007F4081">
        <w:trPr>
          <w:trHeight w:val="225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4081" w:rsidRPr="007F4081" w:rsidRDefault="007F4081" w:rsidP="007F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ins w:id="0" w:author="Unknown">
              <w:r w:rsidRPr="007F4081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vAlign=top</w:t>
              </w:r>
              <w:proofErr w:type="spellEnd"/>
              <w:r w:rsidRPr="007F4081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 </w:t>
              </w:r>
              <w:proofErr w:type="spellStart"/>
              <w:r w:rsidRPr="007F4081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width=</w:t>
              </w:r>
              <w:proofErr w:type="spellEnd"/>
              <w:r w:rsidRPr="007F4081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"30%"&gt;</w:t>
              </w:r>
            </w:ins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before="120" w:after="0" w:line="240" w:lineRule="atLeast"/>
              <w:rPr>
                <w:ins w:id="1" w:author="Unknown"/>
                <w:rFonts w:ascii="Times New Roman" w:eastAsia="Times New Roman" w:hAnsi="Times New Roman" w:cs="Times New Roman"/>
                <w:color w:val="333333"/>
                <w:sz w:val="17"/>
                <w:szCs w:val="17"/>
                <w:lang w:eastAsia="ru-RU"/>
              </w:rPr>
            </w:pPr>
            <w:ins w:id="2" w:author="Unknown">
              <w:r w:rsidRPr="007F4081">
                <w:rPr>
                  <w:rFonts w:ascii="Arial" w:eastAsia="Times New Roman" w:hAnsi="Arial" w:cs="Arial"/>
                  <w:b/>
                  <w:bCs/>
                  <w:color w:val="800000"/>
                  <w:sz w:val="20"/>
                  <w:szCs w:val="20"/>
                  <w:lang w:eastAsia="ru-RU"/>
                </w:rPr>
                <w:t>Rule1</w:t>
              </w:r>
            </w:ins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before="120" w:after="0" w:line="240" w:lineRule="atLeast"/>
              <w:rPr>
                <w:ins w:id="3" w:author="Unknown"/>
                <w:rFonts w:ascii="Times New Roman" w:eastAsia="Times New Roman" w:hAnsi="Times New Roman" w:cs="Times New Roman"/>
                <w:color w:val="333333"/>
                <w:sz w:val="17"/>
                <w:szCs w:val="17"/>
                <w:lang w:eastAsia="ru-RU"/>
              </w:rPr>
            </w:pPr>
            <w:ins w:id="4" w:author="Unknown">
              <w:r w:rsidRPr="007F4081">
                <w:rPr>
                  <w:rFonts w:ascii="Arial" w:eastAsia="Times New Roman" w:hAnsi="Arial" w:cs="Arial"/>
                  <w:b/>
                  <w:bCs/>
                  <w:color w:val="800000"/>
                  <w:sz w:val="20"/>
                  <w:szCs w:val="20"/>
                  <w:lang w:eastAsia="ru-RU"/>
                </w:rPr>
                <w:t>Rule2</w:t>
              </w:r>
            </w:ins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before="120" w:after="0" w:line="240" w:lineRule="atLeast"/>
              <w:rPr>
                <w:ins w:id="5" w:author="Unknown"/>
                <w:rFonts w:ascii="Times New Roman" w:eastAsia="Times New Roman" w:hAnsi="Times New Roman" w:cs="Times New Roman"/>
                <w:color w:val="333333"/>
                <w:sz w:val="17"/>
                <w:szCs w:val="17"/>
                <w:lang w:eastAsia="ru-RU"/>
              </w:rPr>
            </w:pPr>
            <w:ins w:id="6" w:author="Unknown">
              <w:r w:rsidRPr="007F4081">
                <w:rPr>
                  <w:rFonts w:ascii="Arial" w:eastAsia="Times New Roman" w:hAnsi="Arial" w:cs="Arial"/>
                  <w:b/>
                  <w:bCs/>
                  <w:color w:val="800000"/>
                  <w:sz w:val="20"/>
                  <w:szCs w:val="20"/>
                  <w:lang w:eastAsia="ru-RU"/>
                </w:rPr>
                <w:t>Rule3</w:t>
              </w:r>
            </w:ins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before="120" w:after="0" w:line="240" w:lineRule="atLeast"/>
              <w:rPr>
                <w:ins w:id="7" w:author="Unknown"/>
                <w:rFonts w:ascii="Times New Roman" w:eastAsia="Times New Roman" w:hAnsi="Times New Roman" w:cs="Times New Roman"/>
                <w:color w:val="333333"/>
                <w:sz w:val="17"/>
                <w:szCs w:val="17"/>
                <w:lang w:eastAsia="ru-RU"/>
              </w:rPr>
            </w:pPr>
            <w:ins w:id="8" w:author="Unknown">
              <w:r w:rsidRPr="007F4081">
                <w:rPr>
                  <w:rFonts w:ascii="Arial" w:eastAsia="Times New Roman" w:hAnsi="Arial" w:cs="Arial"/>
                  <w:b/>
                  <w:bCs/>
                  <w:color w:val="800000"/>
                  <w:sz w:val="20"/>
                  <w:szCs w:val="20"/>
                  <w:lang w:eastAsia="ru-RU"/>
                </w:rPr>
                <w:t>Rule4</w:t>
              </w:r>
            </w:ins>
          </w:p>
        </w:tc>
      </w:tr>
      <w:tr w:rsidR="007F4081" w:rsidRPr="007F4081" w:rsidTr="007F4081">
        <w:trPr>
          <w:trHeight w:val="225"/>
          <w:tblCellSpacing w:w="7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before="120" w:after="0" w:line="240" w:lineRule="atLeast"/>
              <w:rPr>
                <w:ins w:id="9" w:author="Unknown"/>
                <w:rFonts w:ascii="Times New Roman" w:eastAsia="Times New Roman" w:hAnsi="Times New Roman" w:cs="Times New Roman"/>
                <w:color w:val="333333"/>
                <w:sz w:val="17"/>
                <w:szCs w:val="17"/>
                <w:lang w:eastAsia="ru-RU"/>
              </w:rPr>
            </w:pPr>
            <w:proofErr w:type="spellStart"/>
            <w:ins w:id="10" w:author="Unknown">
              <w:r w:rsidRPr="007F4081">
                <w:rPr>
                  <w:rFonts w:ascii="Arial" w:eastAsia="Times New Roman" w:hAnsi="Arial" w:cs="Arial"/>
                  <w:b/>
                  <w:bCs/>
                  <w:color w:val="000080"/>
                  <w:sz w:val="20"/>
                  <w:szCs w:val="20"/>
                  <w:lang w:eastAsia="ru-RU"/>
                </w:rPr>
                <w:t>Conditions</w:t>
              </w:r>
              <w:proofErr w:type="spellEnd"/>
            </w:ins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after="0" w:line="240" w:lineRule="auto"/>
              <w:rPr>
                <w:ins w:id="11" w:author="Unknown"/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after="0" w:line="240" w:lineRule="auto"/>
              <w:rPr>
                <w:ins w:id="12" w:author="Unknown"/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after="0" w:line="240" w:lineRule="auto"/>
              <w:rPr>
                <w:ins w:id="13" w:author="Unknown"/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after="0" w:line="240" w:lineRule="auto"/>
              <w:rPr>
                <w:ins w:id="14" w:author="Unknown"/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7F4081" w:rsidRPr="007F4081" w:rsidTr="007F4081">
        <w:trPr>
          <w:trHeight w:val="225"/>
          <w:tblCellSpacing w:w="7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before="120" w:after="0" w:line="240" w:lineRule="atLeast"/>
              <w:rPr>
                <w:ins w:id="15" w:author="Unknown"/>
                <w:rFonts w:ascii="Arial" w:eastAsia="Times New Roman" w:hAnsi="Arial" w:cs="Arial"/>
                <w:color w:val="333333"/>
                <w:sz w:val="17"/>
                <w:szCs w:val="17"/>
                <w:lang w:eastAsia="ru-RU"/>
              </w:rPr>
            </w:pPr>
            <w:proofErr w:type="spellStart"/>
            <w:ins w:id="16" w:author="Unknown">
              <w:r w:rsidRPr="007F4081">
                <w:rPr>
                  <w:rFonts w:ascii="Arial" w:eastAsia="Times New Roman" w:hAnsi="Arial" w:cs="Arial"/>
                  <w:color w:val="333333"/>
                  <w:sz w:val="17"/>
                  <w:szCs w:val="17"/>
                  <w:lang w:eastAsia="ru-RU"/>
                </w:rPr>
                <w:t>Citibank</w:t>
              </w:r>
              <w:proofErr w:type="spellEnd"/>
              <w:r w:rsidRPr="007F4081">
                <w:rPr>
                  <w:rFonts w:ascii="Arial" w:eastAsia="Times New Roman" w:hAnsi="Arial" w:cs="Arial"/>
                  <w:color w:val="333333"/>
                  <w:sz w:val="17"/>
                  <w:szCs w:val="17"/>
                  <w:lang w:eastAsia="ru-RU"/>
                </w:rPr>
                <w:t xml:space="preserve"> </w:t>
              </w:r>
              <w:proofErr w:type="spellStart"/>
              <w:r w:rsidRPr="007F4081">
                <w:rPr>
                  <w:rFonts w:ascii="Arial" w:eastAsia="Times New Roman" w:hAnsi="Arial" w:cs="Arial"/>
                  <w:color w:val="333333"/>
                  <w:sz w:val="17"/>
                  <w:szCs w:val="17"/>
                  <w:lang w:eastAsia="ru-RU"/>
                </w:rPr>
                <w:t>Card</w:t>
              </w:r>
              <w:proofErr w:type="spellEnd"/>
            </w:ins>
          </w:p>
          <w:p w:rsidR="007F4081" w:rsidRPr="007F4081" w:rsidRDefault="007F4081" w:rsidP="007F4081">
            <w:pPr>
              <w:spacing w:before="120" w:after="0" w:line="240" w:lineRule="atLeast"/>
              <w:rPr>
                <w:ins w:id="17" w:author="Unknown"/>
                <w:rFonts w:ascii="Times New Roman" w:eastAsia="Times New Roman" w:hAnsi="Times New Roman" w:cs="Times New Roman"/>
                <w:color w:val="333333"/>
                <w:sz w:val="17"/>
                <w:szCs w:val="17"/>
                <w:lang w:eastAsia="ru-RU"/>
              </w:rPr>
            </w:pPr>
            <w:proofErr w:type="spellStart"/>
            <w:ins w:id="18" w:author="Unknown">
              <w:r w:rsidRPr="007F4081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Member</w:t>
              </w:r>
              <w:proofErr w:type="spellEnd"/>
            </w:ins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before="120" w:after="0" w:line="240" w:lineRule="atLeast"/>
              <w:rPr>
                <w:ins w:id="19" w:author="Unknown"/>
                <w:rFonts w:ascii="Times New Roman" w:eastAsia="Times New Roman" w:hAnsi="Times New Roman" w:cs="Times New Roman"/>
                <w:color w:val="333333"/>
                <w:sz w:val="17"/>
                <w:szCs w:val="17"/>
                <w:lang w:eastAsia="ru-RU"/>
              </w:rPr>
            </w:pPr>
            <w:proofErr w:type="spellStart"/>
            <w:ins w:id="20" w:author="Unknown">
              <w:r w:rsidRPr="007F4081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Yes</w:t>
              </w:r>
              <w:proofErr w:type="spellEnd"/>
            </w:ins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before="120" w:after="0" w:line="240" w:lineRule="atLeast"/>
              <w:rPr>
                <w:ins w:id="21" w:author="Unknown"/>
                <w:rFonts w:ascii="Times New Roman" w:eastAsia="Times New Roman" w:hAnsi="Times New Roman" w:cs="Times New Roman"/>
                <w:color w:val="333333"/>
                <w:sz w:val="17"/>
                <w:szCs w:val="17"/>
                <w:lang w:eastAsia="ru-RU"/>
              </w:rPr>
            </w:pPr>
            <w:proofErr w:type="spellStart"/>
            <w:ins w:id="22" w:author="Unknown">
              <w:r w:rsidRPr="007F4081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Yes</w:t>
              </w:r>
              <w:proofErr w:type="spellEnd"/>
            </w:ins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before="120" w:after="0" w:line="240" w:lineRule="atLeast"/>
              <w:rPr>
                <w:ins w:id="23" w:author="Unknown"/>
                <w:rFonts w:ascii="Times New Roman" w:eastAsia="Times New Roman" w:hAnsi="Times New Roman" w:cs="Times New Roman"/>
                <w:color w:val="333333"/>
                <w:sz w:val="17"/>
                <w:szCs w:val="17"/>
                <w:lang w:eastAsia="ru-RU"/>
              </w:rPr>
            </w:pPr>
            <w:proofErr w:type="spellStart"/>
            <w:ins w:id="24" w:author="Unknown">
              <w:r w:rsidRPr="007F4081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No</w:t>
              </w:r>
              <w:proofErr w:type="spellEnd"/>
            </w:ins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before="120" w:after="0" w:line="240" w:lineRule="atLeast"/>
              <w:rPr>
                <w:ins w:id="25" w:author="Unknown"/>
                <w:rFonts w:ascii="Times New Roman" w:eastAsia="Times New Roman" w:hAnsi="Times New Roman" w:cs="Times New Roman"/>
                <w:color w:val="333333"/>
                <w:sz w:val="17"/>
                <w:szCs w:val="17"/>
                <w:lang w:eastAsia="ru-RU"/>
              </w:rPr>
            </w:pPr>
            <w:proofErr w:type="spellStart"/>
            <w:ins w:id="26" w:author="Unknown">
              <w:r w:rsidRPr="007F4081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No</w:t>
              </w:r>
              <w:proofErr w:type="spellEnd"/>
            </w:ins>
          </w:p>
        </w:tc>
      </w:tr>
      <w:tr w:rsidR="007F4081" w:rsidRPr="007F4081" w:rsidTr="007F4081">
        <w:trPr>
          <w:trHeight w:val="225"/>
          <w:tblCellSpacing w:w="7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before="120" w:after="0" w:line="240" w:lineRule="atLeast"/>
              <w:rPr>
                <w:ins w:id="27" w:author="Unknown"/>
                <w:rFonts w:ascii="Times New Roman" w:eastAsia="Times New Roman" w:hAnsi="Times New Roman" w:cs="Times New Roman"/>
                <w:color w:val="333333"/>
                <w:sz w:val="17"/>
                <w:szCs w:val="17"/>
                <w:lang w:eastAsia="ru-RU"/>
              </w:rPr>
            </w:pPr>
            <w:proofErr w:type="spellStart"/>
            <w:ins w:id="28" w:author="Unknown">
              <w:r w:rsidRPr="007F4081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Type</w:t>
              </w:r>
              <w:proofErr w:type="spellEnd"/>
              <w:r w:rsidRPr="007F4081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 xml:space="preserve"> </w:t>
              </w:r>
              <w:proofErr w:type="spellStart"/>
              <w:r w:rsidRPr="007F4081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of</w:t>
              </w:r>
              <w:proofErr w:type="spellEnd"/>
              <w:r w:rsidRPr="007F4081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 xml:space="preserve"> </w:t>
              </w:r>
              <w:proofErr w:type="spellStart"/>
              <w:r w:rsidRPr="007F4081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Room</w:t>
              </w:r>
              <w:proofErr w:type="spellEnd"/>
            </w:ins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before="120" w:after="0" w:line="240" w:lineRule="atLeast"/>
              <w:rPr>
                <w:ins w:id="29" w:author="Unknown"/>
                <w:rFonts w:ascii="Times New Roman" w:eastAsia="Times New Roman" w:hAnsi="Times New Roman" w:cs="Times New Roman"/>
                <w:color w:val="333333"/>
                <w:sz w:val="17"/>
                <w:szCs w:val="17"/>
                <w:lang w:eastAsia="ru-RU"/>
              </w:rPr>
            </w:pPr>
            <w:proofErr w:type="spellStart"/>
            <w:ins w:id="30" w:author="Unknown">
              <w:r w:rsidRPr="007F4081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Silver</w:t>
              </w:r>
              <w:proofErr w:type="spellEnd"/>
            </w:ins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before="120" w:after="0" w:line="240" w:lineRule="atLeast"/>
              <w:rPr>
                <w:ins w:id="31" w:author="Unknown"/>
                <w:rFonts w:ascii="Times New Roman" w:eastAsia="Times New Roman" w:hAnsi="Times New Roman" w:cs="Times New Roman"/>
                <w:color w:val="333333"/>
                <w:sz w:val="17"/>
                <w:szCs w:val="17"/>
                <w:lang w:eastAsia="ru-RU"/>
              </w:rPr>
            </w:pPr>
            <w:proofErr w:type="spellStart"/>
            <w:ins w:id="32" w:author="Unknown">
              <w:r w:rsidRPr="007F4081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Platinum</w:t>
              </w:r>
              <w:proofErr w:type="spellEnd"/>
            </w:ins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before="120" w:after="0" w:line="240" w:lineRule="atLeast"/>
              <w:rPr>
                <w:ins w:id="33" w:author="Unknown"/>
                <w:rFonts w:ascii="Times New Roman" w:eastAsia="Times New Roman" w:hAnsi="Times New Roman" w:cs="Times New Roman"/>
                <w:color w:val="333333"/>
                <w:sz w:val="17"/>
                <w:szCs w:val="17"/>
                <w:lang w:eastAsia="ru-RU"/>
              </w:rPr>
            </w:pPr>
            <w:proofErr w:type="spellStart"/>
            <w:ins w:id="34" w:author="Unknown">
              <w:r w:rsidRPr="007F4081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Silver</w:t>
              </w:r>
              <w:proofErr w:type="spellEnd"/>
            </w:ins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before="120" w:after="0" w:line="240" w:lineRule="atLeast"/>
              <w:rPr>
                <w:ins w:id="35" w:author="Unknown"/>
                <w:rFonts w:ascii="Times New Roman" w:eastAsia="Times New Roman" w:hAnsi="Times New Roman" w:cs="Times New Roman"/>
                <w:color w:val="333333"/>
                <w:sz w:val="17"/>
                <w:szCs w:val="17"/>
                <w:lang w:eastAsia="ru-RU"/>
              </w:rPr>
            </w:pPr>
            <w:proofErr w:type="spellStart"/>
            <w:ins w:id="36" w:author="Unknown">
              <w:r w:rsidRPr="007F4081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Platinum</w:t>
              </w:r>
              <w:proofErr w:type="spellEnd"/>
            </w:ins>
          </w:p>
        </w:tc>
      </w:tr>
      <w:tr w:rsidR="007F4081" w:rsidRPr="007F4081" w:rsidTr="007F4081">
        <w:trPr>
          <w:trHeight w:val="225"/>
          <w:tblCellSpacing w:w="7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before="120" w:after="0" w:line="240" w:lineRule="atLeast"/>
              <w:rPr>
                <w:ins w:id="37" w:author="Unknown"/>
                <w:rFonts w:ascii="Times New Roman" w:eastAsia="Times New Roman" w:hAnsi="Times New Roman" w:cs="Times New Roman"/>
                <w:color w:val="333333"/>
                <w:sz w:val="17"/>
                <w:szCs w:val="17"/>
                <w:lang w:eastAsia="ru-RU"/>
              </w:rPr>
            </w:pPr>
            <w:proofErr w:type="spellStart"/>
            <w:ins w:id="38" w:author="Unknown">
              <w:r w:rsidRPr="007F4081">
                <w:rPr>
                  <w:rFonts w:ascii="Arial" w:eastAsia="Times New Roman" w:hAnsi="Arial" w:cs="Arial"/>
                  <w:b/>
                  <w:bCs/>
                  <w:color w:val="000080"/>
                  <w:sz w:val="20"/>
                  <w:szCs w:val="20"/>
                  <w:lang w:eastAsia="ru-RU"/>
                </w:rPr>
                <w:t>Actions</w:t>
              </w:r>
              <w:proofErr w:type="spellEnd"/>
            </w:ins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after="0" w:line="240" w:lineRule="auto"/>
              <w:rPr>
                <w:ins w:id="39" w:author="Unknown"/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after="0" w:line="240" w:lineRule="auto"/>
              <w:rPr>
                <w:ins w:id="40" w:author="Unknown"/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after="0" w:line="240" w:lineRule="auto"/>
              <w:rPr>
                <w:ins w:id="41" w:author="Unknown"/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after="0" w:line="240" w:lineRule="auto"/>
              <w:rPr>
                <w:ins w:id="42" w:author="Unknown"/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7F4081" w:rsidRPr="007F4081" w:rsidTr="007F4081">
        <w:trPr>
          <w:trHeight w:val="225"/>
          <w:tblCellSpacing w:w="7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before="120" w:after="0" w:line="240" w:lineRule="atLeast"/>
              <w:rPr>
                <w:ins w:id="43" w:author="Unknown"/>
                <w:rFonts w:ascii="Arial" w:eastAsia="Times New Roman" w:hAnsi="Arial" w:cs="Arial"/>
                <w:color w:val="333333"/>
                <w:sz w:val="17"/>
                <w:szCs w:val="17"/>
                <w:lang w:val="en-US" w:eastAsia="ru-RU"/>
              </w:rPr>
            </w:pPr>
            <w:ins w:id="44" w:author="Unknown">
              <w:r w:rsidRPr="007F4081">
                <w:rPr>
                  <w:rFonts w:ascii="Arial" w:eastAsia="Times New Roman" w:hAnsi="Arial" w:cs="Arial"/>
                  <w:color w:val="333333"/>
                  <w:sz w:val="17"/>
                  <w:szCs w:val="17"/>
                  <w:lang w:val="en-US" w:eastAsia="ru-RU"/>
                </w:rPr>
                <w:t>Offer upgrade</w:t>
              </w:r>
            </w:ins>
          </w:p>
          <w:p w:rsidR="007F4081" w:rsidRPr="007F4081" w:rsidRDefault="007F4081" w:rsidP="007F4081">
            <w:pPr>
              <w:spacing w:before="120" w:after="0" w:line="240" w:lineRule="atLeast"/>
              <w:rPr>
                <w:ins w:id="45" w:author="Unknown"/>
                <w:rFonts w:ascii="Times New Roman" w:eastAsia="Times New Roman" w:hAnsi="Times New Roman" w:cs="Times New Roman"/>
                <w:color w:val="333333"/>
                <w:sz w:val="17"/>
                <w:szCs w:val="17"/>
                <w:lang w:val="en-US" w:eastAsia="ru-RU"/>
              </w:rPr>
            </w:pPr>
            <w:ins w:id="46" w:author="Unknown">
              <w:r w:rsidRPr="007F4081">
                <w:rPr>
                  <w:rFonts w:ascii="Arial" w:eastAsia="Times New Roman" w:hAnsi="Arial" w:cs="Arial"/>
                  <w:color w:val="333333"/>
                  <w:sz w:val="20"/>
                  <w:szCs w:val="20"/>
                  <w:lang w:val="en-US" w:eastAsia="ru-RU"/>
                </w:rPr>
                <w:t>To Gold Luxury</w:t>
              </w:r>
            </w:ins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before="120" w:after="0" w:line="240" w:lineRule="atLeast"/>
              <w:rPr>
                <w:ins w:id="47" w:author="Unknown"/>
                <w:rFonts w:ascii="Times New Roman" w:eastAsia="Times New Roman" w:hAnsi="Times New Roman" w:cs="Times New Roman"/>
                <w:color w:val="333333"/>
                <w:sz w:val="17"/>
                <w:szCs w:val="17"/>
                <w:lang w:eastAsia="ru-RU"/>
              </w:rPr>
            </w:pPr>
            <w:proofErr w:type="spellStart"/>
            <w:ins w:id="48" w:author="Unknown">
              <w:r w:rsidRPr="007F4081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Yes</w:t>
              </w:r>
              <w:proofErr w:type="spellEnd"/>
            </w:ins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before="120" w:after="0" w:line="240" w:lineRule="atLeast"/>
              <w:rPr>
                <w:ins w:id="49" w:author="Unknown"/>
                <w:rFonts w:ascii="Times New Roman" w:eastAsia="Times New Roman" w:hAnsi="Times New Roman" w:cs="Times New Roman"/>
                <w:color w:val="333333"/>
                <w:sz w:val="17"/>
                <w:szCs w:val="17"/>
                <w:lang w:eastAsia="ru-RU"/>
              </w:rPr>
            </w:pPr>
            <w:proofErr w:type="spellStart"/>
            <w:ins w:id="50" w:author="Unknown">
              <w:r w:rsidRPr="007F4081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No</w:t>
              </w:r>
              <w:proofErr w:type="spellEnd"/>
            </w:ins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before="120" w:after="0" w:line="240" w:lineRule="atLeast"/>
              <w:rPr>
                <w:ins w:id="51" w:author="Unknown"/>
                <w:rFonts w:ascii="Times New Roman" w:eastAsia="Times New Roman" w:hAnsi="Times New Roman" w:cs="Times New Roman"/>
                <w:color w:val="333333"/>
                <w:sz w:val="17"/>
                <w:szCs w:val="17"/>
                <w:lang w:eastAsia="ru-RU"/>
              </w:rPr>
            </w:pPr>
            <w:proofErr w:type="spellStart"/>
            <w:ins w:id="52" w:author="Unknown">
              <w:r w:rsidRPr="007F4081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No</w:t>
              </w:r>
              <w:proofErr w:type="spellEnd"/>
            </w:ins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before="120" w:after="0" w:line="240" w:lineRule="atLeast"/>
              <w:rPr>
                <w:ins w:id="53" w:author="Unknown"/>
                <w:rFonts w:ascii="Times New Roman" w:eastAsia="Times New Roman" w:hAnsi="Times New Roman" w:cs="Times New Roman"/>
                <w:color w:val="333333"/>
                <w:sz w:val="17"/>
                <w:szCs w:val="17"/>
                <w:lang w:eastAsia="ru-RU"/>
              </w:rPr>
            </w:pPr>
            <w:proofErr w:type="spellStart"/>
            <w:ins w:id="54" w:author="Unknown">
              <w:r w:rsidRPr="007F4081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No</w:t>
              </w:r>
              <w:proofErr w:type="spellEnd"/>
            </w:ins>
          </w:p>
        </w:tc>
      </w:tr>
      <w:tr w:rsidR="007F4081" w:rsidRPr="007F4081" w:rsidTr="007F4081">
        <w:trPr>
          <w:trHeight w:val="225"/>
          <w:tblCellSpacing w:w="7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before="120" w:after="0" w:line="240" w:lineRule="atLeast"/>
              <w:rPr>
                <w:ins w:id="55" w:author="Unknown"/>
                <w:rFonts w:ascii="Times New Roman" w:eastAsia="Times New Roman" w:hAnsi="Times New Roman" w:cs="Times New Roman"/>
                <w:color w:val="333333"/>
                <w:sz w:val="17"/>
                <w:szCs w:val="17"/>
                <w:lang w:eastAsia="ru-RU"/>
              </w:rPr>
            </w:pPr>
            <w:proofErr w:type="spellStart"/>
            <w:ins w:id="56" w:author="Unknown">
              <w:r w:rsidRPr="007F4081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Offer</w:t>
              </w:r>
              <w:proofErr w:type="spellEnd"/>
              <w:r w:rsidRPr="007F4081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 xml:space="preserve"> </w:t>
              </w:r>
              <w:proofErr w:type="spellStart"/>
              <w:r w:rsidRPr="007F4081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upgrade</w:t>
              </w:r>
              <w:proofErr w:type="spellEnd"/>
              <w:r w:rsidRPr="007F4081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 xml:space="preserve"> </w:t>
              </w:r>
              <w:proofErr w:type="spellStart"/>
              <w:r w:rsidRPr="007F4081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to</w:t>
              </w:r>
              <w:proofErr w:type="spellEnd"/>
              <w:r w:rsidRPr="007F4081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 xml:space="preserve"> </w:t>
              </w:r>
              <w:proofErr w:type="spellStart"/>
              <w:r w:rsidRPr="007F4081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Silver</w:t>
              </w:r>
              <w:proofErr w:type="spellEnd"/>
            </w:ins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before="120" w:after="0" w:line="240" w:lineRule="atLeast"/>
              <w:rPr>
                <w:ins w:id="57" w:author="Unknown"/>
                <w:rFonts w:ascii="Times New Roman" w:eastAsia="Times New Roman" w:hAnsi="Times New Roman" w:cs="Times New Roman"/>
                <w:color w:val="333333"/>
                <w:sz w:val="17"/>
                <w:szCs w:val="17"/>
                <w:lang w:eastAsia="ru-RU"/>
              </w:rPr>
            </w:pPr>
            <w:ins w:id="58" w:author="Unknown">
              <w:r w:rsidRPr="007F4081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N/A</w:t>
              </w:r>
            </w:ins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before="120" w:after="0" w:line="240" w:lineRule="atLeast"/>
              <w:rPr>
                <w:ins w:id="59" w:author="Unknown"/>
                <w:rFonts w:ascii="Times New Roman" w:eastAsia="Times New Roman" w:hAnsi="Times New Roman" w:cs="Times New Roman"/>
                <w:color w:val="333333"/>
                <w:sz w:val="17"/>
                <w:szCs w:val="17"/>
                <w:lang w:eastAsia="ru-RU"/>
              </w:rPr>
            </w:pPr>
            <w:proofErr w:type="spellStart"/>
            <w:ins w:id="60" w:author="Unknown">
              <w:r w:rsidRPr="007F4081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Yes</w:t>
              </w:r>
              <w:proofErr w:type="spellEnd"/>
            </w:ins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before="120" w:after="0" w:line="240" w:lineRule="atLeast"/>
              <w:rPr>
                <w:ins w:id="61" w:author="Unknown"/>
                <w:rFonts w:ascii="Times New Roman" w:eastAsia="Times New Roman" w:hAnsi="Times New Roman" w:cs="Times New Roman"/>
                <w:color w:val="333333"/>
                <w:sz w:val="17"/>
                <w:szCs w:val="17"/>
                <w:lang w:eastAsia="ru-RU"/>
              </w:rPr>
            </w:pPr>
            <w:ins w:id="62" w:author="Unknown">
              <w:r w:rsidRPr="007F4081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N/A</w:t>
              </w:r>
            </w:ins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4081" w:rsidRPr="007F4081" w:rsidRDefault="007F4081" w:rsidP="007F4081">
            <w:pPr>
              <w:spacing w:before="120" w:after="0" w:line="240" w:lineRule="atLeast"/>
              <w:rPr>
                <w:ins w:id="63" w:author="Unknown"/>
                <w:rFonts w:ascii="Times New Roman" w:eastAsia="Times New Roman" w:hAnsi="Times New Roman" w:cs="Times New Roman"/>
                <w:color w:val="333333"/>
                <w:sz w:val="17"/>
                <w:szCs w:val="17"/>
                <w:lang w:eastAsia="ru-RU"/>
              </w:rPr>
            </w:pPr>
            <w:proofErr w:type="spellStart"/>
            <w:ins w:id="64" w:author="Unknown">
              <w:r w:rsidRPr="007F4081">
                <w:rPr>
                  <w:rFonts w:ascii="Arial" w:eastAsia="Times New Roman" w:hAnsi="Arial" w:cs="Arial"/>
                  <w:color w:val="333333"/>
                  <w:sz w:val="20"/>
                  <w:szCs w:val="20"/>
                  <w:lang w:eastAsia="ru-RU"/>
                </w:rPr>
                <w:t>No</w:t>
              </w:r>
              <w:proofErr w:type="spellEnd"/>
            </w:ins>
          </w:p>
        </w:tc>
      </w:tr>
    </w:tbl>
    <w:p w:rsidR="007F4081" w:rsidRPr="007F4081" w:rsidRDefault="007F4081" w:rsidP="007F408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7F4081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t>A. Citibank card member, holding a Silver room</w:t>
      </w:r>
      <w:r w:rsidRPr="007F4081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br/>
        <w:t>B. Non Citibank-member, holding a Platinum room</w:t>
      </w:r>
      <w:r w:rsidRPr="007F4081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br/>
      </w:r>
      <w:r w:rsidRPr="007F4081">
        <w:rPr>
          <w:rFonts w:ascii="Arial" w:eastAsia="Times New Roman" w:hAnsi="Arial" w:cs="Arial"/>
          <w:color w:val="333333"/>
          <w:sz w:val="20"/>
          <w:szCs w:val="20"/>
          <w:shd w:val="clear" w:color="auto" w:fill="C0D3E2"/>
          <w:lang w:val="en-US" w:eastAsia="ru-RU"/>
        </w:rPr>
        <w:br/>
        <w:t xml:space="preserve">A. A </w:t>
      </w:r>
      <w:r w:rsidRPr="007F4081">
        <w:rPr>
          <w:rFonts w:ascii="Arial Unicode MS" w:eastAsia="Times New Roman" w:hAnsi="Arial Unicode MS" w:cs="Arial Unicode MS"/>
          <w:color w:val="333333"/>
          <w:sz w:val="20"/>
          <w:szCs w:val="20"/>
          <w:shd w:val="clear" w:color="auto" w:fill="C0D3E2"/>
          <w:lang w:eastAsia="ru-RU"/>
        </w:rPr>
        <w:t>�</w:t>
      </w:r>
      <w:r w:rsidRPr="007F4081">
        <w:rPr>
          <w:rFonts w:ascii="Arial" w:eastAsia="Times New Roman" w:hAnsi="Arial" w:cs="Arial"/>
          <w:color w:val="333333"/>
          <w:sz w:val="20"/>
          <w:szCs w:val="20"/>
          <w:shd w:val="clear" w:color="auto" w:fill="C0D3E2"/>
          <w:lang w:val="en-US" w:eastAsia="ru-RU"/>
        </w:rPr>
        <w:t xml:space="preserve"> Don</w:t>
      </w:r>
      <w:r w:rsidRPr="007F4081">
        <w:rPr>
          <w:rFonts w:ascii="Arial Unicode MS" w:eastAsia="Times New Roman" w:hAnsi="Arial Unicode MS" w:cs="Arial Unicode MS"/>
          <w:color w:val="333333"/>
          <w:sz w:val="20"/>
          <w:szCs w:val="20"/>
          <w:shd w:val="clear" w:color="auto" w:fill="C0D3E2"/>
          <w:lang w:eastAsia="ru-RU"/>
        </w:rPr>
        <w:t>�</w:t>
      </w:r>
      <w:r w:rsidRPr="007F4081">
        <w:rPr>
          <w:rFonts w:ascii="Arial" w:eastAsia="Times New Roman" w:hAnsi="Arial" w:cs="Arial"/>
          <w:color w:val="333333"/>
          <w:sz w:val="20"/>
          <w:szCs w:val="20"/>
          <w:shd w:val="clear" w:color="auto" w:fill="C0D3E2"/>
          <w:lang w:val="en-US" w:eastAsia="ru-RU"/>
        </w:rPr>
        <w:t xml:space="preserve">t offer any upgrade, B </w:t>
      </w:r>
      <w:r w:rsidRPr="007F4081">
        <w:rPr>
          <w:rFonts w:ascii="Arial Unicode MS" w:eastAsia="Times New Roman" w:hAnsi="Arial Unicode MS" w:cs="Arial Unicode MS"/>
          <w:color w:val="333333"/>
          <w:sz w:val="20"/>
          <w:szCs w:val="20"/>
          <w:shd w:val="clear" w:color="auto" w:fill="C0D3E2"/>
          <w:lang w:eastAsia="ru-RU"/>
        </w:rPr>
        <w:t>�</w:t>
      </w:r>
      <w:r w:rsidRPr="007F4081">
        <w:rPr>
          <w:rFonts w:ascii="Arial" w:eastAsia="Times New Roman" w:hAnsi="Arial" w:cs="Arial"/>
          <w:color w:val="333333"/>
          <w:sz w:val="20"/>
          <w:szCs w:val="20"/>
          <w:shd w:val="clear" w:color="auto" w:fill="C0D3E2"/>
          <w:lang w:val="en-US" w:eastAsia="ru-RU"/>
        </w:rPr>
        <w:t xml:space="preserve"> Don</w:t>
      </w:r>
      <w:r w:rsidRPr="007F4081">
        <w:rPr>
          <w:rFonts w:ascii="Arial Unicode MS" w:eastAsia="Times New Roman" w:hAnsi="Arial Unicode MS" w:cs="Arial Unicode MS"/>
          <w:color w:val="333333"/>
          <w:sz w:val="20"/>
          <w:szCs w:val="20"/>
          <w:shd w:val="clear" w:color="auto" w:fill="C0D3E2"/>
          <w:lang w:eastAsia="ru-RU"/>
        </w:rPr>
        <w:t>�</w:t>
      </w:r>
      <w:r w:rsidRPr="007F4081">
        <w:rPr>
          <w:rFonts w:ascii="Arial" w:eastAsia="Times New Roman" w:hAnsi="Arial" w:cs="Arial"/>
          <w:color w:val="333333"/>
          <w:sz w:val="20"/>
          <w:szCs w:val="20"/>
          <w:shd w:val="clear" w:color="auto" w:fill="C0D3E2"/>
          <w:lang w:val="en-US" w:eastAsia="ru-RU"/>
        </w:rPr>
        <w:t>t offer any upgrade.</w:t>
      </w:r>
      <w:r w:rsidRPr="007F4081">
        <w:rPr>
          <w:rFonts w:ascii="Arial" w:eastAsia="Times New Roman" w:hAnsi="Arial" w:cs="Arial"/>
          <w:color w:val="333333"/>
          <w:sz w:val="20"/>
          <w:szCs w:val="20"/>
          <w:shd w:val="clear" w:color="auto" w:fill="C0D3E2"/>
          <w:lang w:val="en-US" w:eastAsia="ru-RU"/>
        </w:rPr>
        <w:br/>
        <w:t xml:space="preserve">B. A </w:t>
      </w:r>
      <w:r w:rsidRPr="007F4081">
        <w:rPr>
          <w:rFonts w:ascii="Arial Unicode MS" w:eastAsia="Times New Roman" w:hAnsi="Arial Unicode MS" w:cs="Arial Unicode MS"/>
          <w:color w:val="333333"/>
          <w:sz w:val="20"/>
          <w:szCs w:val="20"/>
          <w:shd w:val="clear" w:color="auto" w:fill="C0D3E2"/>
          <w:lang w:eastAsia="ru-RU"/>
        </w:rPr>
        <w:t>�</w:t>
      </w:r>
      <w:r w:rsidRPr="007F4081">
        <w:rPr>
          <w:rFonts w:ascii="Arial" w:eastAsia="Times New Roman" w:hAnsi="Arial" w:cs="Arial"/>
          <w:color w:val="333333"/>
          <w:sz w:val="20"/>
          <w:szCs w:val="20"/>
          <w:shd w:val="clear" w:color="auto" w:fill="C0D3E2"/>
          <w:lang w:val="en-US" w:eastAsia="ru-RU"/>
        </w:rPr>
        <w:t xml:space="preserve"> Don</w:t>
      </w:r>
      <w:r w:rsidRPr="007F4081">
        <w:rPr>
          <w:rFonts w:ascii="Arial Unicode MS" w:eastAsia="Times New Roman" w:hAnsi="Arial Unicode MS" w:cs="Arial Unicode MS"/>
          <w:color w:val="333333"/>
          <w:sz w:val="20"/>
          <w:szCs w:val="20"/>
          <w:shd w:val="clear" w:color="auto" w:fill="C0D3E2"/>
          <w:lang w:eastAsia="ru-RU"/>
        </w:rPr>
        <w:t>�</w:t>
      </w:r>
      <w:r w:rsidRPr="007F4081">
        <w:rPr>
          <w:rFonts w:ascii="Arial" w:eastAsia="Times New Roman" w:hAnsi="Arial" w:cs="Arial"/>
          <w:color w:val="333333"/>
          <w:sz w:val="20"/>
          <w:szCs w:val="20"/>
          <w:shd w:val="clear" w:color="auto" w:fill="C0D3E2"/>
          <w:lang w:val="en-US" w:eastAsia="ru-RU"/>
        </w:rPr>
        <w:t xml:space="preserve">t offer any upgrade, B </w:t>
      </w:r>
      <w:r w:rsidRPr="007F4081">
        <w:rPr>
          <w:rFonts w:ascii="Arial Unicode MS" w:eastAsia="Times New Roman" w:hAnsi="Arial Unicode MS" w:cs="Arial Unicode MS"/>
          <w:color w:val="333333"/>
          <w:sz w:val="20"/>
          <w:szCs w:val="20"/>
          <w:shd w:val="clear" w:color="auto" w:fill="C0D3E2"/>
          <w:lang w:eastAsia="ru-RU"/>
        </w:rPr>
        <w:t>�</w:t>
      </w:r>
      <w:r w:rsidRPr="007F4081">
        <w:rPr>
          <w:rFonts w:ascii="Arial" w:eastAsia="Times New Roman" w:hAnsi="Arial" w:cs="Arial"/>
          <w:color w:val="333333"/>
          <w:sz w:val="20"/>
          <w:szCs w:val="20"/>
          <w:shd w:val="clear" w:color="auto" w:fill="C0D3E2"/>
          <w:lang w:val="en-US" w:eastAsia="ru-RU"/>
        </w:rPr>
        <w:t xml:space="preserve"> Offer upgrade to Gold.</w:t>
      </w:r>
      <w:r w:rsidRPr="007F4081">
        <w:rPr>
          <w:rFonts w:ascii="Arial" w:eastAsia="Times New Roman" w:hAnsi="Arial" w:cs="Arial"/>
          <w:color w:val="333333"/>
          <w:sz w:val="20"/>
          <w:szCs w:val="20"/>
          <w:shd w:val="clear" w:color="auto" w:fill="C0D3E2"/>
          <w:lang w:val="en-US" w:eastAsia="ru-RU"/>
        </w:rPr>
        <w:br/>
        <w:t xml:space="preserve">C. A </w:t>
      </w:r>
      <w:r w:rsidRPr="007F4081">
        <w:rPr>
          <w:rFonts w:ascii="Arial Unicode MS" w:eastAsia="Times New Roman" w:hAnsi="Arial Unicode MS" w:cs="Arial Unicode MS"/>
          <w:color w:val="333333"/>
          <w:sz w:val="20"/>
          <w:szCs w:val="20"/>
          <w:shd w:val="clear" w:color="auto" w:fill="C0D3E2"/>
          <w:lang w:eastAsia="ru-RU"/>
        </w:rPr>
        <w:t>�</w:t>
      </w:r>
      <w:r w:rsidRPr="007F4081">
        <w:rPr>
          <w:rFonts w:ascii="Arial" w:eastAsia="Times New Roman" w:hAnsi="Arial" w:cs="Arial"/>
          <w:color w:val="333333"/>
          <w:sz w:val="20"/>
          <w:szCs w:val="20"/>
          <w:shd w:val="clear" w:color="auto" w:fill="C0D3E2"/>
          <w:lang w:val="en-US" w:eastAsia="ru-RU"/>
        </w:rPr>
        <w:t xml:space="preserve"> Offer upgrade to Silver, B </w:t>
      </w:r>
      <w:r w:rsidRPr="007F4081">
        <w:rPr>
          <w:rFonts w:ascii="Arial Unicode MS" w:eastAsia="Times New Roman" w:hAnsi="Arial Unicode MS" w:cs="Arial Unicode MS"/>
          <w:color w:val="333333"/>
          <w:sz w:val="20"/>
          <w:szCs w:val="20"/>
          <w:shd w:val="clear" w:color="auto" w:fill="C0D3E2"/>
          <w:lang w:eastAsia="ru-RU"/>
        </w:rPr>
        <w:t>�</w:t>
      </w:r>
      <w:r w:rsidRPr="007F4081">
        <w:rPr>
          <w:rFonts w:ascii="Arial" w:eastAsia="Times New Roman" w:hAnsi="Arial" w:cs="Arial"/>
          <w:color w:val="333333"/>
          <w:sz w:val="20"/>
          <w:szCs w:val="20"/>
          <w:shd w:val="clear" w:color="auto" w:fill="C0D3E2"/>
          <w:lang w:val="en-US" w:eastAsia="ru-RU"/>
        </w:rPr>
        <w:t xml:space="preserve"> Offer upgrade to Silver.</w:t>
      </w:r>
      <w:r w:rsidRPr="007F4081">
        <w:rPr>
          <w:rFonts w:ascii="Arial" w:eastAsia="Times New Roman" w:hAnsi="Arial" w:cs="Arial"/>
          <w:color w:val="333333"/>
          <w:sz w:val="20"/>
          <w:szCs w:val="20"/>
          <w:shd w:val="clear" w:color="auto" w:fill="C0D3E2"/>
          <w:lang w:val="en-US" w:eastAsia="ru-RU"/>
        </w:rPr>
        <w:br/>
        <w:t xml:space="preserve">D. A </w:t>
      </w:r>
      <w:r w:rsidRPr="007F4081">
        <w:rPr>
          <w:rFonts w:ascii="Arial Unicode MS" w:eastAsia="Times New Roman" w:hAnsi="Arial Unicode MS" w:cs="Arial Unicode MS"/>
          <w:color w:val="333333"/>
          <w:sz w:val="20"/>
          <w:szCs w:val="20"/>
          <w:shd w:val="clear" w:color="auto" w:fill="C0D3E2"/>
          <w:lang w:eastAsia="ru-RU"/>
        </w:rPr>
        <w:t>�</w:t>
      </w:r>
      <w:r w:rsidRPr="007F4081">
        <w:rPr>
          <w:rFonts w:ascii="Arial" w:eastAsia="Times New Roman" w:hAnsi="Arial" w:cs="Arial"/>
          <w:color w:val="333333"/>
          <w:sz w:val="20"/>
          <w:szCs w:val="20"/>
          <w:shd w:val="clear" w:color="auto" w:fill="C0D3E2"/>
          <w:lang w:val="en-US" w:eastAsia="ru-RU"/>
        </w:rPr>
        <w:t xml:space="preserve"> Offer upgrade to Gold, B </w:t>
      </w:r>
      <w:r w:rsidRPr="007F4081">
        <w:rPr>
          <w:rFonts w:ascii="Arial Unicode MS" w:eastAsia="Times New Roman" w:hAnsi="Arial Unicode MS" w:cs="Arial Unicode MS"/>
          <w:color w:val="333333"/>
          <w:sz w:val="20"/>
          <w:szCs w:val="20"/>
          <w:shd w:val="clear" w:color="auto" w:fill="C0D3E2"/>
          <w:lang w:eastAsia="ru-RU"/>
        </w:rPr>
        <w:t>�</w:t>
      </w:r>
      <w:r w:rsidRPr="007F4081">
        <w:rPr>
          <w:rFonts w:ascii="Arial" w:eastAsia="Times New Roman" w:hAnsi="Arial" w:cs="Arial"/>
          <w:color w:val="333333"/>
          <w:sz w:val="20"/>
          <w:szCs w:val="20"/>
          <w:shd w:val="clear" w:color="auto" w:fill="C0D3E2"/>
          <w:lang w:val="en-US" w:eastAsia="ru-RU"/>
        </w:rPr>
        <w:t xml:space="preserve"> Don</w:t>
      </w:r>
      <w:r w:rsidRPr="007F4081">
        <w:rPr>
          <w:rFonts w:ascii="Arial Unicode MS" w:eastAsia="Times New Roman" w:hAnsi="Arial Unicode MS" w:cs="Arial Unicode MS"/>
          <w:color w:val="333333"/>
          <w:sz w:val="20"/>
          <w:szCs w:val="20"/>
          <w:shd w:val="clear" w:color="auto" w:fill="C0D3E2"/>
          <w:lang w:eastAsia="ru-RU"/>
        </w:rPr>
        <w:t>�</w:t>
      </w:r>
      <w:r w:rsidRPr="007F4081">
        <w:rPr>
          <w:rFonts w:ascii="Arial" w:eastAsia="Times New Roman" w:hAnsi="Arial" w:cs="Arial"/>
          <w:color w:val="333333"/>
          <w:sz w:val="20"/>
          <w:szCs w:val="20"/>
          <w:shd w:val="clear" w:color="auto" w:fill="C0D3E2"/>
          <w:lang w:val="en-US" w:eastAsia="ru-RU"/>
        </w:rPr>
        <w:t>t offer any upgrade.</w:t>
      </w:r>
    </w:p>
    <w:p w:rsidR="007F4081" w:rsidRPr="007F4081" w:rsidRDefault="007F4081" w:rsidP="007F408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7F4081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&lt;&lt;&lt;&lt;&lt;&lt; =================== &gt;&gt;&gt;&gt;&gt;&gt;</w:t>
      </w:r>
    </w:p>
    <w:p w:rsidR="007F4081" w:rsidRPr="007F4081" w:rsidRDefault="007F4081" w:rsidP="007F408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7F4081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Q. 283: Which  typical  defects  are  easier to  find  using  static  instead  of  dynamic  testing?</w:t>
      </w:r>
    </w:p>
    <w:p w:rsidR="007F4081" w:rsidRPr="007F4081" w:rsidRDefault="007F4081" w:rsidP="007F408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7F4081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t>L. Deviation  from  standards</w:t>
      </w:r>
      <w:r w:rsidRPr="007F4081">
        <w:rPr>
          <w:rFonts w:ascii="Arial" w:eastAsia="Times New Roman" w:hAnsi="Arial" w:cs="Arial"/>
          <w:color w:val="000080"/>
          <w:sz w:val="20"/>
          <w:lang w:val="en-US" w:eastAsia="ru-RU"/>
        </w:rPr>
        <w:t> </w:t>
      </w:r>
      <w:r w:rsidRPr="007F4081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br/>
        <w:t>M. Requirements  defects</w:t>
      </w:r>
      <w:r w:rsidRPr="007F4081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br/>
        <w:t>N. Insufficient  maintainability</w:t>
      </w:r>
      <w:r w:rsidRPr="007F4081">
        <w:rPr>
          <w:rFonts w:ascii="Arial" w:eastAsia="Times New Roman" w:hAnsi="Arial" w:cs="Arial"/>
          <w:color w:val="000080"/>
          <w:sz w:val="20"/>
          <w:lang w:val="en-US" w:eastAsia="ru-RU"/>
        </w:rPr>
        <w:t> </w:t>
      </w:r>
      <w:r w:rsidRPr="007F4081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br/>
        <w:t>O. Incorrect  interface  specifications</w:t>
      </w:r>
      <w:r w:rsidRPr="007F4081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br/>
      </w:r>
      <w:r w:rsidRPr="007F4081">
        <w:rPr>
          <w:rFonts w:ascii="Arial" w:eastAsia="Times New Roman" w:hAnsi="Arial" w:cs="Arial"/>
          <w:color w:val="333333"/>
          <w:sz w:val="20"/>
          <w:szCs w:val="20"/>
          <w:shd w:val="clear" w:color="auto" w:fill="C0D3E2"/>
          <w:lang w:val="en-US" w:eastAsia="ru-RU"/>
        </w:rPr>
        <w:br/>
      </w:r>
      <w:r w:rsidRPr="007F4081"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  <w:t>A. L, M, N and O</w:t>
      </w:r>
      <w:r w:rsidRPr="007F4081"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  <w:br/>
        <w:t>B. L and N</w:t>
      </w:r>
      <w:r w:rsidRPr="007F4081"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  <w:br/>
        <w:t>C. L,N and O</w:t>
      </w:r>
      <w:r w:rsidRPr="007F4081"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  <w:br/>
        <w:t>D. L,M and N</w:t>
      </w:r>
      <w:r w:rsidRPr="007F4081"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  <w:br/>
      </w:r>
      <w:r w:rsidRPr="007F4081">
        <w:rPr>
          <w:rFonts w:ascii="Arial" w:eastAsia="Times New Roman" w:hAnsi="Arial" w:cs="Arial"/>
          <w:color w:val="333333"/>
          <w:sz w:val="20"/>
          <w:szCs w:val="20"/>
          <w:shd w:val="clear" w:color="auto" w:fill="C0D3E2"/>
          <w:lang w:val="en-US" w:eastAsia="ru-RU"/>
        </w:rPr>
        <w:br/>
      </w:r>
      <w:r w:rsidRPr="007F4081">
        <w:rPr>
          <w:rFonts w:ascii="Arial" w:eastAsia="Times New Roman" w:hAnsi="Arial" w:cs="Arial"/>
          <w:b/>
          <w:bCs/>
          <w:color w:val="800000"/>
          <w:sz w:val="20"/>
          <w:lang w:val="en-US" w:eastAsia="ru-RU"/>
        </w:rPr>
        <w:t>&lt;&lt;&lt;&lt;&lt;&lt; =================== &gt;&gt;&gt;&gt;&gt;&gt;</w:t>
      </w:r>
      <w:r w:rsidRPr="007F4081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C0D3E2"/>
          <w:lang w:val="en-US" w:eastAsia="ru-RU"/>
        </w:rPr>
        <w:br/>
      </w:r>
      <w:r w:rsidRPr="007F4081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C0D3E2"/>
          <w:lang w:val="en-US" w:eastAsia="ru-RU"/>
        </w:rPr>
        <w:br/>
      </w:r>
      <w:r w:rsidRPr="007F4081">
        <w:rPr>
          <w:rFonts w:ascii="Arial" w:eastAsia="Times New Roman" w:hAnsi="Arial" w:cs="Arial"/>
          <w:b/>
          <w:bCs/>
          <w:color w:val="000080"/>
          <w:sz w:val="20"/>
          <w:lang w:val="en-US" w:eastAsia="ru-RU"/>
        </w:rPr>
        <w:t xml:space="preserve">Q. 284: Based  on  the  IEEE  Standard  for  Software  Test  Documentation (IEEE Std 829-1998), </w:t>
      </w:r>
      <w:r w:rsidRPr="007F4081">
        <w:rPr>
          <w:rFonts w:ascii="Arial" w:eastAsia="Times New Roman" w:hAnsi="Arial" w:cs="Arial"/>
          <w:b/>
          <w:bCs/>
          <w:color w:val="000080"/>
          <w:sz w:val="20"/>
          <w:lang w:val="en-US" w:eastAsia="ru-RU"/>
        </w:rPr>
        <w:lastRenderedPageBreak/>
        <w:t>which sections  of the  test  incident  report  should  the  following  details  be  recorded?</w:t>
      </w:r>
      <w:r w:rsidRPr="007F4081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C0D3E2"/>
          <w:lang w:val="en-US" w:eastAsia="ru-RU"/>
        </w:rPr>
        <w:br/>
      </w:r>
      <w:r w:rsidRPr="007F4081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C0D3E2"/>
          <w:lang w:val="en-US" w:eastAsia="ru-RU"/>
        </w:rPr>
        <w:br/>
      </w:r>
      <w:r w:rsidRPr="007F4081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t xml:space="preserve">a) </w:t>
      </w:r>
      <w:proofErr w:type="gramStart"/>
      <w:r w:rsidRPr="007F4081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t>Test  incident</w:t>
      </w:r>
      <w:proofErr w:type="gramEnd"/>
      <w:r w:rsidRPr="007F4081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t>  report  identifier</w:t>
      </w:r>
      <w:r w:rsidRPr="007F4081">
        <w:rPr>
          <w:rFonts w:ascii="Arial" w:eastAsia="Times New Roman" w:hAnsi="Arial" w:cs="Arial"/>
          <w:color w:val="000080"/>
          <w:sz w:val="20"/>
          <w:lang w:val="en-US" w:eastAsia="ru-RU"/>
        </w:rPr>
        <w:t> </w:t>
      </w:r>
      <w:r w:rsidRPr="007F4081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br/>
        <w:t>b) Summary</w:t>
      </w:r>
      <w:r w:rsidRPr="007F4081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br/>
        <w:t>c) Incident  description</w:t>
      </w:r>
      <w:r w:rsidRPr="007F4081">
        <w:rPr>
          <w:rFonts w:ascii="Arial" w:eastAsia="Times New Roman" w:hAnsi="Arial" w:cs="Arial"/>
          <w:color w:val="000080"/>
          <w:sz w:val="20"/>
          <w:lang w:val="en-US" w:eastAsia="ru-RU"/>
        </w:rPr>
        <w:t> </w:t>
      </w:r>
      <w:r w:rsidRPr="007F4081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br/>
        <w:t>d) Impact</w:t>
      </w:r>
      <w:r w:rsidRPr="007F4081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br/>
      </w:r>
      <w:r w:rsidRPr="007F4081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br/>
        <w:t>1. Expected</w:t>
      </w:r>
      <w:proofErr w:type="gramStart"/>
      <w:r w:rsidRPr="007F4081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t>  results</w:t>
      </w:r>
      <w:proofErr w:type="gramEnd"/>
      <w:r w:rsidRPr="007F4081">
        <w:rPr>
          <w:rFonts w:ascii="Arial" w:eastAsia="Times New Roman" w:hAnsi="Arial" w:cs="Arial"/>
          <w:color w:val="000080"/>
          <w:sz w:val="20"/>
          <w:lang w:val="en-US" w:eastAsia="ru-RU"/>
        </w:rPr>
        <w:t> </w:t>
      </w:r>
      <w:r w:rsidRPr="007F4081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br/>
        <w:t xml:space="preserve">2. </w:t>
      </w:r>
      <w:proofErr w:type="gramStart"/>
      <w:r w:rsidRPr="007F4081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t>Actual  results</w:t>
      </w:r>
      <w:proofErr w:type="gramEnd"/>
      <w:r w:rsidRPr="007F4081">
        <w:rPr>
          <w:rFonts w:ascii="Arial" w:eastAsia="Times New Roman" w:hAnsi="Arial" w:cs="Arial"/>
          <w:color w:val="000080"/>
          <w:sz w:val="20"/>
          <w:lang w:val="en-US" w:eastAsia="ru-RU"/>
        </w:rPr>
        <w:t> </w:t>
      </w:r>
      <w:r w:rsidRPr="007F4081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br/>
        <w:t>3. Procedure</w:t>
      </w:r>
      <w:proofErr w:type="gramStart"/>
      <w:r w:rsidRPr="007F4081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t>  step</w:t>
      </w:r>
      <w:proofErr w:type="gramEnd"/>
      <w:r w:rsidRPr="007F4081">
        <w:rPr>
          <w:rFonts w:ascii="Arial" w:eastAsia="Times New Roman" w:hAnsi="Arial" w:cs="Arial"/>
          <w:color w:val="000080"/>
          <w:sz w:val="20"/>
          <w:lang w:val="en-US" w:eastAsia="ru-RU"/>
        </w:rPr>
        <w:t> </w:t>
      </w:r>
      <w:r w:rsidRPr="007F4081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br/>
        <w:t xml:space="preserve">4. </w:t>
      </w:r>
      <w:proofErr w:type="gramStart"/>
      <w:r w:rsidRPr="007F4081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t>Environment</w:t>
      </w:r>
      <w:r w:rsidRPr="007F4081">
        <w:rPr>
          <w:rFonts w:ascii="Arial" w:eastAsia="Times New Roman" w:hAnsi="Arial" w:cs="Arial"/>
          <w:color w:val="000080"/>
          <w:sz w:val="20"/>
          <w:lang w:val="en-US" w:eastAsia="ru-RU"/>
        </w:rPr>
        <w:t> </w:t>
      </w:r>
      <w:r w:rsidRPr="007F4081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br/>
        <w:t>5.</w:t>
      </w:r>
      <w:proofErr w:type="gramEnd"/>
      <w:r w:rsidRPr="007F4081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t xml:space="preserve"> Revision</w:t>
      </w:r>
      <w:proofErr w:type="gramStart"/>
      <w:r w:rsidRPr="007F4081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t>  level</w:t>
      </w:r>
      <w:proofErr w:type="gramEnd"/>
      <w:r w:rsidRPr="007F4081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br/>
        <w:t>6. Date</w:t>
      </w:r>
      <w:proofErr w:type="gramStart"/>
      <w:r w:rsidRPr="007F4081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t>  and</w:t>
      </w:r>
      <w:proofErr w:type="gramEnd"/>
      <w:r w:rsidRPr="007F4081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t xml:space="preserve">  time</w:t>
      </w:r>
      <w:r w:rsidRPr="007F4081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br/>
      </w:r>
      <w:r w:rsidRPr="007F4081">
        <w:rPr>
          <w:rFonts w:ascii="Arial" w:eastAsia="Times New Roman" w:hAnsi="Arial" w:cs="Arial"/>
          <w:color w:val="333333"/>
          <w:sz w:val="20"/>
          <w:szCs w:val="20"/>
          <w:shd w:val="clear" w:color="auto" w:fill="C0D3E2"/>
          <w:lang w:val="en-US" w:eastAsia="ru-RU"/>
        </w:rPr>
        <w:br/>
      </w:r>
      <w:r w:rsidRPr="007F4081"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  <w:t>A. a: 3; b: 5; c: 1, 2, 4 and 6</w:t>
      </w:r>
      <w:r w:rsidRPr="007F4081"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  <w:br/>
        <w:t>B. b: 5; c: 1, 2, 3, 4 and 6</w:t>
      </w:r>
      <w:r w:rsidRPr="007F4081"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  <w:br/>
        <w:t>C. b: 5 and 6; c: 1, 2, 3 and 4</w:t>
      </w:r>
      <w:r w:rsidRPr="007F4081"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  <w:br/>
        <w:t>D. a: 5; c: 1, 2, 3, 4 and 6</w:t>
      </w:r>
    </w:p>
    <w:p w:rsidR="007F4081" w:rsidRPr="007F4081" w:rsidRDefault="007F4081" w:rsidP="007F4081">
      <w:pPr>
        <w:shd w:val="clear" w:color="auto" w:fill="C0D3E2"/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</w:pPr>
      <w:r w:rsidRPr="007F4081">
        <w:rPr>
          <w:rFonts w:ascii="Arial" w:eastAsia="Times New Roman" w:hAnsi="Arial" w:cs="Arial"/>
          <w:b/>
          <w:bCs/>
          <w:color w:val="800000"/>
          <w:sz w:val="20"/>
          <w:lang w:val="en-US" w:eastAsia="ru-RU"/>
        </w:rPr>
        <w:t>&lt;&lt;&lt;&lt;&lt;&lt; =================== &gt;&gt;&gt;&gt;&gt;&gt;</w:t>
      </w:r>
    </w:p>
    <w:p w:rsidR="007F4081" w:rsidRPr="007F4081" w:rsidRDefault="007F4081" w:rsidP="007F408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7F4081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Q. 285: Repeated Testing of an already tested program, after modification, to discover any defects introduced or uncovered as a result of the changes in the software being tested or in another related or unrelated software component:</w:t>
      </w:r>
    </w:p>
    <w:p w:rsidR="007F4081" w:rsidRPr="007F4081" w:rsidRDefault="007F4081" w:rsidP="007F408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7F408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A. Re Testing</w:t>
      </w:r>
      <w:r w:rsidRPr="007F4081">
        <w:rPr>
          <w:rFonts w:ascii="Arial" w:eastAsia="Times New Roman" w:hAnsi="Arial" w:cs="Arial"/>
          <w:color w:val="333333"/>
          <w:sz w:val="17"/>
          <w:lang w:val="en-US" w:eastAsia="ru-RU"/>
        </w:rPr>
        <w:t> </w:t>
      </w:r>
      <w:r w:rsidRPr="007F408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B. Confirmation Testing</w:t>
      </w:r>
      <w:r w:rsidRPr="007F408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C. Regression Testing</w:t>
      </w:r>
      <w:r w:rsidRPr="007F408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D. Negative Testing</w:t>
      </w:r>
    </w:p>
    <w:p w:rsidR="007F4081" w:rsidRPr="007F4081" w:rsidRDefault="007F4081" w:rsidP="007F408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eastAsia="ru-RU"/>
        </w:rPr>
      </w:pPr>
      <w:r w:rsidRPr="007F4081">
        <w:rPr>
          <w:rFonts w:ascii="Arial" w:eastAsia="Times New Roman" w:hAnsi="Arial" w:cs="Arial"/>
          <w:b/>
          <w:bCs/>
          <w:color w:val="333333"/>
          <w:sz w:val="17"/>
          <w:lang w:eastAsia="ru-RU"/>
        </w:rPr>
        <w:t>&lt;&lt;&lt;&lt;&lt;&lt; =================== &gt;&gt;&gt;&gt;&gt;&gt;</w:t>
      </w:r>
    </w:p>
    <w:p w:rsidR="007F4081" w:rsidRPr="007F4081" w:rsidRDefault="007F4081" w:rsidP="007F408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eastAsia="ru-RU"/>
        </w:rPr>
      </w:pPr>
      <w:r w:rsidRPr="007F4081">
        <w:rPr>
          <w:rFonts w:ascii="Arial" w:eastAsia="Times New Roman" w:hAnsi="Arial" w:cs="Arial"/>
          <w:b/>
          <w:bCs/>
          <w:color w:val="000066"/>
          <w:sz w:val="17"/>
          <w:lang w:val="en-US" w:eastAsia="ru-RU"/>
        </w:rPr>
        <w:t xml:space="preserve">Q. 286: Consider the following state transition diagram of a switch. </w:t>
      </w:r>
      <w:proofErr w:type="spellStart"/>
      <w:r w:rsidRPr="007F4081">
        <w:rPr>
          <w:rFonts w:ascii="Arial" w:eastAsia="Times New Roman" w:hAnsi="Arial" w:cs="Arial"/>
          <w:b/>
          <w:bCs/>
          <w:color w:val="000066"/>
          <w:sz w:val="17"/>
          <w:lang w:eastAsia="ru-RU"/>
        </w:rPr>
        <w:t>Which</w:t>
      </w:r>
      <w:proofErr w:type="spellEnd"/>
      <w:r w:rsidRPr="007F4081">
        <w:rPr>
          <w:rFonts w:ascii="Arial" w:eastAsia="Times New Roman" w:hAnsi="Arial" w:cs="Arial"/>
          <w:b/>
          <w:bCs/>
          <w:color w:val="000066"/>
          <w:sz w:val="17"/>
          <w:lang w:eastAsia="ru-RU"/>
        </w:rPr>
        <w:t xml:space="preserve"> </w:t>
      </w:r>
      <w:proofErr w:type="spellStart"/>
      <w:r w:rsidRPr="007F4081">
        <w:rPr>
          <w:rFonts w:ascii="Arial" w:eastAsia="Times New Roman" w:hAnsi="Arial" w:cs="Arial"/>
          <w:b/>
          <w:bCs/>
          <w:color w:val="000066"/>
          <w:sz w:val="17"/>
          <w:lang w:eastAsia="ru-RU"/>
        </w:rPr>
        <w:t>of</w:t>
      </w:r>
      <w:proofErr w:type="spellEnd"/>
      <w:r w:rsidRPr="007F4081">
        <w:rPr>
          <w:rFonts w:ascii="Arial" w:eastAsia="Times New Roman" w:hAnsi="Arial" w:cs="Arial"/>
          <w:b/>
          <w:bCs/>
          <w:color w:val="000066"/>
          <w:sz w:val="17"/>
          <w:lang w:eastAsia="ru-RU"/>
        </w:rPr>
        <w:t xml:space="preserve"> </w:t>
      </w:r>
      <w:proofErr w:type="spellStart"/>
      <w:r w:rsidRPr="007F4081">
        <w:rPr>
          <w:rFonts w:ascii="Arial" w:eastAsia="Times New Roman" w:hAnsi="Arial" w:cs="Arial"/>
          <w:b/>
          <w:bCs/>
          <w:color w:val="000066"/>
          <w:sz w:val="17"/>
          <w:lang w:eastAsia="ru-RU"/>
        </w:rPr>
        <w:t>the</w:t>
      </w:r>
      <w:proofErr w:type="spellEnd"/>
      <w:r w:rsidRPr="007F4081">
        <w:rPr>
          <w:rFonts w:ascii="Arial" w:eastAsia="Times New Roman" w:hAnsi="Arial" w:cs="Arial"/>
          <w:b/>
          <w:bCs/>
          <w:color w:val="000066"/>
          <w:sz w:val="17"/>
          <w:lang w:eastAsia="ru-RU"/>
        </w:rPr>
        <w:t xml:space="preserve"> </w:t>
      </w:r>
      <w:proofErr w:type="spellStart"/>
      <w:r w:rsidRPr="007F4081">
        <w:rPr>
          <w:rFonts w:ascii="Arial" w:eastAsia="Times New Roman" w:hAnsi="Arial" w:cs="Arial"/>
          <w:b/>
          <w:bCs/>
          <w:color w:val="000066"/>
          <w:sz w:val="17"/>
          <w:lang w:eastAsia="ru-RU"/>
        </w:rPr>
        <w:t>following</w:t>
      </w:r>
      <w:proofErr w:type="spellEnd"/>
      <w:r w:rsidRPr="007F4081">
        <w:rPr>
          <w:rFonts w:ascii="Arial" w:eastAsia="Times New Roman" w:hAnsi="Arial" w:cs="Arial"/>
          <w:b/>
          <w:bCs/>
          <w:color w:val="000066"/>
          <w:sz w:val="17"/>
          <w:lang w:eastAsia="ru-RU"/>
        </w:rPr>
        <w:t xml:space="preserve"> </w:t>
      </w:r>
      <w:proofErr w:type="spellStart"/>
      <w:r w:rsidRPr="007F4081">
        <w:rPr>
          <w:rFonts w:ascii="Arial" w:eastAsia="Times New Roman" w:hAnsi="Arial" w:cs="Arial"/>
          <w:b/>
          <w:bCs/>
          <w:color w:val="000066"/>
          <w:sz w:val="17"/>
          <w:lang w:eastAsia="ru-RU"/>
        </w:rPr>
        <w:t>represents</w:t>
      </w:r>
      <w:proofErr w:type="spellEnd"/>
      <w:r w:rsidRPr="007F4081">
        <w:rPr>
          <w:rFonts w:ascii="Arial" w:eastAsia="Times New Roman" w:hAnsi="Arial" w:cs="Arial"/>
          <w:b/>
          <w:bCs/>
          <w:color w:val="000066"/>
          <w:sz w:val="17"/>
          <w:lang w:eastAsia="ru-RU"/>
        </w:rPr>
        <w:t xml:space="preserve"> </w:t>
      </w:r>
      <w:proofErr w:type="spellStart"/>
      <w:r w:rsidRPr="007F4081">
        <w:rPr>
          <w:rFonts w:ascii="Arial" w:eastAsia="Times New Roman" w:hAnsi="Arial" w:cs="Arial"/>
          <w:b/>
          <w:bCs/>
          <w:color w:val="000066"/>
          <w:sz w:val="17"/>
          <w:lang w:eastAsia="ru-RU"/>
        </w:rPr>
        <w:t>an</w:t>
      </w:r>
      <w:proofErr w:type="spellEnd"/>
      <w:r w:rsidRPr="007F4081">
        <w:rPr>
          <w:rFonts w:ascii="Arial" w:eastAsia="Times New Roman" w:hAnsi="Arial" w:cs="Arial"/>
          <w:b/>
          <w:bCs/>
          <w:color w:val="000066"/>
          <w:sz w:val="17"/>
          <w:lang w:eastAsia="ru-RU"/>
        </w:rPr>
        <w:t xml:space="preserve"> </w:t>
      </w:r>
      <w:proofErr w:type="spellStart"/>
      <w:r w:rsidRPr="007F4081">
        <w:rPr>
          <w:rFonts w:ascii="Arial" w:eastAsia="Times New Roman" w:hAnsi="Arial" w:cs="Arial"/>
          <w:b/>
          <w:bCs/>
          <w:color w:val="000066"/>
          <w:sz w:val="17"/>
          <w:lang w:eastAsia="ru-RU"/>
        </w:rPr>
        <w:t>invalid</w:t>
      </w:r>
      <w:proofErr w:type="spellEnd"/>
      <w:r w:rsidRPr="007F4081">
        <w:rPr>
          <w:rFonts w:ascii="Arial" w:eastAsia="Times New Roman" w:hAnsi="Arial" w:cs="Arial"/>
          <w:b/>
          <w:bCs/>
          <w:color w:val="000066"/>
          <w:sz w:val="17"/>
          <w:lang w:eastAsia="ru-RU"/>
        </w:rPr>
        <w:t xml:space="preserve"> </w:t>
      </w:r>
      <w:proofErr w:type="spellStart"/>
      <w:r w:rsidRPr="007F4081">
        <w:rPr>
          <w:rFonts w:ascii="Arial" w:eastAsia="Times New Roman" w:hAnsi="Arial" w:cs="Arial"/>
          <w:b/>
          <w:bCs/>
          <w:color w:val="000066"/>
          <w:sz w:val="17"/>
          <w:lang w:eastAsia="ru-RU"/>
        </w:rPr>
        <w:t>state</w:t>
      </w:r>
      <w:proofErr w:type="spellEnd"/>
      <w:r w:rsidRPr="007F4081">
        <w:rPr>
          <w:rFonts w:ascii="Arial" w:eastAsia="Times New Roman" w:hAnsi="Arial" w:cs="Arial"/>
          <w:b/>
          <w:bCs/>
          <w:color w:val="000066"/>
          <w:sz w:val="17"/>
          <w:lang w:eastAsia="ru-RU"/>
        </w:rPr>
        <w:t xml:space="preserve"> </w:t>
      </w:r>
      <w:proofErr w:type="spellStart"/>
      <w:r w:rsidRPr="007F4081">
        <w:rPr>
          <w:rFonts w:ascii="Arial" w:eastAsia="Times New Roman" w:hAnsi="Arial" w:cs="Arial"/>
          <w:b/>
          <w:bCs/>
          <w:color w:val="000066"/>
          <w:sz w:val="17"/>
          <w:lang w:eastAsia="ru-RU"/>
        </w:rPr>
        <w:t>transition</w:t>
      </w:r>
      <w:proofErr w:type="spellEnd"/>
      <w:r w:rsidRPr="007F4081">
        <w:rPr>
          <w:rFonts w:ascii="Arial" w:eastAsia="Times New Roman" w:hAnsi="Arial" w:cs="Arial"/>
          <w:b/>
          <w:bCs/>
          <w:color w:val="000066"/>
          <w:sz w:val="17"/>
          <w:lang w:eastAsia="ru-RU"/>
        </w:rPr>
        <w:t>?</w:t>
      </w:r>
    </w:p>
    <w:p w:rsidR="007F4081" w:rsidRPr="007F4081" w:rsidRDefault="007F4081" w:rsidP="007F408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shd w:val="clear" w:color="auto" w:fill="C0D3E2"/>
          <w:lang w:eastAsia="ru-RU"/>
        </w:rPr>
        <w:drawing>
          <wp:inline distT="0" distB="0" distL="0" distR="0">
            <wp:extent cx="1973580" cy="1272540"/>
            <wp:effectExtent l="19050" t="0" r="7620" b="0"/>
            <wp:docPr id="1" name="Рисунок 1" descr="http://www.softwaretestinggenius.com/photos/ISTQB2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ftwaretestinggenius.com/photos/ISTQB28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4081"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  <w:br/>
      </w:r>
      <w:r w:rsidRPr="007F4081"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  <w:br/>
        <w:t>A. OFF to ON</w:t>
      </w:r>
      <w:r w:rsidRPr="007F4081"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  <w:br/>
        <w:t>B. ON to OFF</w:t>
      </w:r>
      <w:r w:rsidRPr="007F4081"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  <w:br/>
        <w:t>C. FAULT to ON</w:t>
      </w:r>
      <w:r w:rsidRPr="007F4081"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  <w:br/>
      </w:r>
      <w:r w:rsidRPr="007F4081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C0D3E2"/>
          <w:lang w:val="en-US" w:eastAsia="ru-RU"/>
        </w:rPr>
        <w:br/>
        <w:t>&lt;&lt;&lt;&lt;&lt;&lt; =================== &gt;&gt;&gt;&gt;&gt;&gt;</w:t>
      </w:r>
    </w:p>
    <w:p w:rsidR="007F4081" w:rsidRPr="007F4081" w:rsidRDefault="007F4081" w:rsidP="007F4081">
      <w:pPr>
        <w:spacing w:before="120" w:after="0" w:line="240" w:lineRule="atLeast"/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</w:pPr>
      <w:r w:rsidRPr="007F4081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  <w:t>Q. 287: We use the output of the requirement analysis, the requirement specification as the input for writing:</w:t>
      </w:r>
    </w:p>
    <w:p w:rsidR="007F4081" w:rsidRPr="007F4081" w:rsidRDefault="007F4081" w:rsidP="007F408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7F408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A. User Acceptance Test Cases</w:t>
      </w:r>
      <w:r w:rsidRPr="007F408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br/>
        <w:t>B. Integration Level Test Cases</w:t>
      </w:r>
      <w:r w:rsidRPr="007F408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br/>
        <w:t>C. Unit Level Test Cases</w:t>
      </w:r>
      <w:r w:rsidRPr="007F408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br/>
        <w:t>D. Program specifications</w:t>
      </w:r>
    </w:p>
    <w:p w:rsidR="007F4081" w:rsidRPr="007F4081" w:rsidRDefault="007F4081" w:rsidP="007F4081">
      <w:pPr>
        <w:spacing w:before="120" w:after="0" w:line="240" w:lineRule="atLeast"/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eastAsia="ru-RU"/>
        </w:rPr>
      </w:pPr>
      <w:r w:rsidRPr="007F4081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eastAsia="ru-RU"/>
        </w:rPr>
        <w:t>&lt;&lt;&lt;&lt;&lt;&lt; =================== &gt;&gt;&gt;&gt;&gt;&gt;</w:t>
      </w:r>
    </w:p>
    <w:p w:rsidR="007F4081" w:rsidRPr="007F4081" w:rsidRDefault="007F4081" w:rsidP="007F4081">
      <w:pPr>
        <w:spacing w:before="120" w:after="0" w:line="240" w:lineRule="atLeast"/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</w:pPr>
      <w:r w:rsidRPr="007F4081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  <w:t>Q. 288: Regression testing should be performed:</w:t>
      </w:r>
    </w:p>
    <w:p w:rsidR="007F4081" w:rsidRPr="007F4081" w:rsidRDefault="007F4081" w:rsidP="007F408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proofErr w:type="spellStart"/>
      <w:r w:rsidRPr="007F408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i</w:t>
      </w:r>
      <w:proofErr w:type="spellEnd"/>
      <w:r w:rsidRPr="007F408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. Every week</w:t>
      </w:r>
      <w:r w:rsidRPr="007F408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 xml:space="preserve">ii. </w:t>
      </w:r>
      <w:proofErr w:type="gramStart"/>
      <w:r w:rsidRPr="007F408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After the software has changed</w:t>
      </w:r>
      <w:r w:rsidRPr="007F408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iii.</w:t>
      </w:r>
      <w:proofErr w:type="gramEnd"/>
      <w:r w:rsidRPr="007F408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 xml:space="preserve"> As often as possible</w:t>
      </w:r>
      <w:r w:rsidRPr="007F408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</w:r>
      <w:proofErr w:type="gramStart"/>
      <w:r w:rsidRPr="007F408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lastRenderedPageBreak/>
        <w:t>iv</w:t>
      </w:r>
      <w:proofErr w:type="gramEnd"/>
      <w:r w:rsidRPr="007F408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 xml:space="preserve">. </w:t>
      </w:r>
      <w:proofErr w:type="gramStart"/>
      <w:r w:rsidRPr="007F408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When the environment has changed</w:t>
      </w:r>
      <w:r w:rsidRPr="007F408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v.</w:t>
      </w:r>
      <w:proofErr w:type="gramEnd"/>
      <w:r w:rsidRPr="007F408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 xml:space="preserve"> When the project manager says</w:t>
      </w:r>
    </w:p>
    <w:p w:rsidR="007F4081" w:rsidRPr="007F4081" w:rsidRDefault="007F4081" w:rsidP="007F408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7F408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 xml:space="preserve">A. </w:t>
      </w:r>
      <w:proofErr w:type="spellStart"/>
      <w:r w:rsidRPr="007F408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i</w:t>
      </w:r>
      <w:proofErr w:type="spellEnd"/>
      <w:r w:rsidRPr="007F408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 xml:space="preserve"> &amp; ii are true, iii, iv &amp; v are false</w:t>
      </w:r>
      <w:r w:rsidRPr="007F408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br/>
        <w:t xml:space="preserve">B. ii, iii &amp; iv are true, </w:t>
      </w:r>
      <w:proofErr w:type="spellStart"/>
      <w:r w:rsidRPr="007F408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i</w:t>
      </w:r>
      <w:proofErr w:type="spellEnd"/>
      <w:r w:rsidRPr="007F408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 xml:space="preserve"> &amp; v are false</w:t>
      </w:r>
      <w:r w:rsidRPr="007F408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br/>
        <w:t xml:space="preserve">C. ii &amp; iv are true, </w:t>
      </w:r>
      <w:proofErr w:type="spellStart"/>
      <w:r w:rsidRPr="007F408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i</w:t>
      </w:r>
      <w:proofErr w:type="spellEnd"/>
      <w:r w:rsidRPr="007F408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, iii &amp; v are false</w:t>
      </w:r>
      <w:r w:rsidRPr="007F408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br/>
        <w:t xml:space="preserve">D. ii is true, </w:t>
      </w:r>
      <w:proofErr w:type="spellStart"/>
      <w:r w:rsidRPr="007F408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i</w:t>
      </w:r>
      <w:proofErr w:type="spellEnd"/>
      <w:r w:rsidRPr="007F408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, iii, iv &amp; v are false</w:t>
      </w:r>
    </w:p>
    <w:p w:rsidR="007F4081" w:rsidRPr="007F4081" w:rsidRDefault="007F4081" w:rsidP="007F408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7F4081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&lt;&lt;&lt;&lt;&lt;&lt; =================== &gt;&gt;&gt;&gt;&gt;&gt;</w:t>
      </w:r>
    </w:p>
    <w:p w:rsidR="007F4081" w:rsidRPr="007F4081" w:rsidRDefault="007F4081" w:rsidP="007F408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7F4081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Q. 289: Which  input  combinations  will a  knowledgeable  tester  MOST  LIKELY  use  to  uncover potential  errors  when  testing  a  surname  field?</w:t>
      </w:r>
    </w:p>
    <w:p w:rsidR="007F4081" w:rsidRPr="007F4081" w:rsidRDefault="007F4081" w:rsidP="007F408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7F4081"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  <w:t>A. Wilson, de Costa and Morgan</w:t>
      </w:r>
      <w:r w:rsidRPr="007F4081"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  <w:br/>
        <w:t xml:space="preserve">B. Go, </w:t>
      </w:r>
      <w:proofErr w:type="spellStart"/>
      <w:r w:rsidRPr="007F4081"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  <w:t>Cheenaswamimuthusami</w:t>
      </w:r>
      <w:proofErr w:type="spellEnd"/>
      <w:r w:rsidRPr="007F4081"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  <w:t xml:space="preserve"> and </w:t>
      </w:r>
      <w:proofErr w:type="spellStart"/>
      <w:r w:rsidRPr="007F4081"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  <w:t>Venkatsewaran</w:t>
      </w:r>
      <w:proofErr w:type="spellEnd"/>
      <w:r w:rsidRPr="007F4081"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  <w:br/>
        <w:t xml:space="preserve">C. </w:t>
      </w:r>
      <w:proofErr w:type="spellStart"/>
      <w:r w:rsidRPr="007F4081"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  <w:t>Smit</w:t>
      </w:r>
      <w:proofErr w:type="spellEnd"/>
      <w:r w:rsidRPr="007F4081"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  <w:t>,</w:t>
      </w:r>
      <w:proofErr w:type="gramStart"/>
      <w:r w:rsidRPr="007F4081"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  <w:t>  Smyth</w:t>
      </w:r>
      <w:proofErr w:type="gramEnd"/>
      <w:r w:rsidRPr="007F4081"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  <w:t>  and  Smithson</w:t>
      </w:r>
      <w:r w:rsidRPr="007F4081"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  <w:br/>
        <w:t xml:space="preserve">D. </w:t>
      </w:r>
      <w:proofErr w:type="spellStart"/>
      <w:r w:rsidRPr="007F4081"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  <w:t>O'Lever</w:t>
      </w:r>
      <w:proofErr w:type="spellEnd"/>
      <w:r w:rsidRPr="007F4081"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  <w:t xml:space="preserve">,  </w:t>
      </w:r>
      <w:proofErr w:type="spellStart"/>
      <w:r w:rsidRPr="007F4081"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  <w:t>Lesa</w:t>
      </w:r>
      <w:proofErr w:type="spellEnd"/>
      <w:r w:rsidRPr="007F4081"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  <w:t>-Brit  and  Jewel  D</w:t>
      </w:r>
      <w:r w:rsidRPr="007F4081">
        <w:rPr>
          <w:rFonts w:ascii="Arial Unicode MS" w:eastAsia="Times New Roman" w:hAnsi="Arial Unicode MS" w:cs="Arial Unicode MS"/>
          <w:color w:val="000000"/>
          <w:sz w:val="20"/>
          <w:szCs w:val="20"/>
          <w:shd w:val="clear" w:color="auto" w:fill="C0D3E2"/>
          <w:lang w:eastAsia="ru-RU"/>
        </w:rPr>
        <w:t>�</w:t>
      </w:r>
      <w:r w:rsidRPr="007F4081">
        <w:rPr>
          <w:rFonts w:ascii="Lucida Sans Unicode" w:eastAsia="Times New Roman" w:hAnsi="Lucida Sans Unicode" w:cs="Lucida Sans Unicode"/>
          <w:color w:val="000000"/>
          <w:sz w:val="20"/>
          <w:szCs w:val="20"/>
          <w:shd w:val="clear" w:color="auto" w:fill="C0D3E2"/>
          <w:lang w:val="en-US" w:eastAsia="ru-RU"/>
        </w:rPr>
        <w:t>e</w:t>
      </w:r>
    </w:p>
    <w:p w:rsidR="007F4081" w:rsidRPr="007F4081" w:rsidRDefault="007F4081" w:rsidP="007F408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7F4081">
        <w:rPr>
          <w:rFonts w:ascii="Arial" w:eastAsia="Times New Roman" w:hAnsi="Arial" w:cs="Arial"/>
          <w:b/>
          <w:bCs/>
          <w:color w:val="800000"/>
          <w:sz w:val="20"/>
          <w:lang w:val="en-US" w:eastAsia="ru-RU"/>
        </w:rPr>
        <w:t>&lt;&lt;&lt;&lt;&lt;&lt; =================== &gt;&gt;&gt;&gt;&gt;&gt;</w:t>
      </w:r>
    </w:p>
    <w:p w:rsidR="007F4081" w:rsidRPr="007F4081" w:rsidRDefault="007F4081" w:rsidP="007F408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7F4081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 xml:space="preserve">Q. 290: </w:t>
      </w:r>
      <w:proofErr w:type="gramStart"/>
      <w:r w:rsidRPr="007F4081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Which of the following has highest level of independence in which test cases are:</w:t>
      </w:r>
      <w:proofErr w:type="gramEnd"/>
    </w:p>
    <w:p w:rsidR="007F4081" w:rsidRPr="007F4081" w:rsidRDefault="007F4081" w:rsidP="007F408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7F408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A. Designed by persons who write the software under test</w:t>
      </w:r>
      <w:r w:rsidRPr="007F408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br/>
        <w:t>B. Designed by a person from a different section</w:t>
      </w:r>
      <w:r w:rsidRPr="007F408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br/>
        <w:t>C. Designed by a person from a different organization</w:t>
      </w:r>
      <w:r w:rsidRPr="007F408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br/>
        <w:t>D. Designed by another person</w:t>
      </w:r>
    </w:p>
    <w:p w:rsidR="00613593" w:rsidRDefault="007F4081"/>
    <w:p w:rsidR="007F4081" w:rsidRDefault="007F4081"/>
    <w:p w:rsidR="007F4081" w:rsidRDefault="007F4081"/>
    <w:p w:rsidR="007F4081" w:rsidRDefault="007F4081"/>
    <w:p w:rsidR="007F4081" w:rsidRDefault="007F4081"/>
    <w:p w:rsidR="007F4081" w:rsidRDefault="007F4081"/>
    <w:p w:rsidR="007F4081" w:rsidRDefault="007F4081"/>
    <w:p w:rsidR="007F4081" w:rsidRDefault="007F4081"/>
    <w:p w:rsidR="007F4081" w:rsidRDefault="007F4081"/>
    <w:p w:rsidR="007F4081" w:rsidRDefault="007F4081"/>
    <w:p w:rsidR="007F4081" w:rsidRDefault="007F4081"/>
    <w:p w:rsidR="007F4081" w:rsidRDefault="007F4081"/>
    <w:p w:rsidR="007F4081" w:rsidRDefault="007F4081"/>
    <w:p w:rsidR="007F4081" w:rsidRDefault="007F4081"/>
    <w:p w:rsidR="007F4081" w:rsidRDefault="007F4081"/>
    <w:p w:rsidR="007F4081" w:rsidRDefault="007F4081"/>
    <w:p w:rsidR="007F4081" w:rsidRDefault="007F4081"/>
    <w:p w:rsidR="007F4081" w:rsidRDefault="007F4081"/>
    <w:p w:rsidR="007F4081" w:rsidRPr="007F4081" w:rsidRDefault="007F4081">
      <w:r>
        <w:rPr>
          <w:noProof/>
          <w:lang w:eastAsia="ru-RU"/>
        </w:rPr>
        <w:lastRenderedPageBreak/>
        <w:drawing>
          <wp:inline distT="0" distB="0" distL="0" distR="0">
            <wp:extent cx="2819400" cy="534162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34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4081" w:rsidRPr="007F4081" w:rsidSect="00D87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7F4081"/>
    <w:rsid w:val="000F4E69"/>
    <w:rsid w:val="0057310E"/>
    <w:rsid w:val="007F4081"/>
    <w:rsid w:val="00D87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4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4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F4081"/>
    <w:rPr>
      <w:b/>
      <w:bCs/>
    </w:rPr>
  </w:style>
  <w:style w:type="character" w:customStyle="1" w:styleId="apple-converted-space">
    <w:name w:val="apple-converted-space"/>
    <w:basedOn w:val="a0"/>
    <w:rsid w:val="007F4081"/>
  </w:style>
  <w:style w:type="paragraph" w:styleId="a5">
    <w:name w:val="Balloon Text"/>
    <w:basedOn w:val="a"/>
    <w:link w:val="a6"/>
    <w:uiPriority w:val="99"/>
    <w:semiHidden/>
    <w:unhideWhenUsed/>
    <w:rsid w:val="007F4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40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2017-03-01T12:25:00Z</dcterms:created>
  <dcterms:modified xsi:type="dcterms:W3CDTF">2017-03-01T12:26:00Z</dcterms:modified>
</cp:coreProperties>
</file>