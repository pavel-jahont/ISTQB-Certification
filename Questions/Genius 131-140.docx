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B6B" w:rsidRPr="001C0B6B" w:rsidRDefault="001C0B6B" w:rsidP="001C0B6B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Q. 131: How much percentage of the life cycle costs of </w:t>
      </w:r>
      <w:proofErr w:type="gramStart"/>
      <w:r w:rsidRPr="001C0B6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a software</w:t>
      </w:r>
      <w:proofErr w:type="gramEnd"/>
      <w:r w:rsidRPr="001C0B6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 are spent on maintenance.</w:t>
      </w:r>
    </w:p>
    <w:p w:rsidR="001C0B6B" w:rsidRDefault="001C0B6B" w:rsidP="001C0B6B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C0D3E2"/>
        </w:rPr>
        <w:t>A. 10%</w:t>
      </w:r>
      <w:r>
        <w:rPr>
          <w:rFonts w:ascii="Arial" w:hAnsi="Arial" w:cs="Arial"/>
          <w:color w:val="333333"/>
          <w:sz w:val="17"/>
          <w:szCs w:val="17"/>
          <w:shd w:val="clear" w:color="auto" w:fill="C0D3E2"/>
        </w:rPr>
        <w:br/>
        <w:t>B. 30%</w:t>
      </w:r>
      <w:r>
        <w:rPr>
          <w:rFonts w:ascii="Arial" w:hAnsi="Arial" w:cs="Arial"/>
          <w:color w:val="333333"/>
          <w:sz w:val="17"/>
          <w:szCs w:val="17"/>
          <w:shd w:val="clear" w:color="auto" w:fill="C0D3E2"/>
        </w:rPr>
        <w:br/>
        <w:t>C. 50%</w:t>
      </w:r>
      <w:r>
        <w:rPr>
          <w:rFonts w:ascii="Arial" w:hAnsi="Arial" w:cs="Arial"/>
          <w:color w:val="333333"/>
          <w:sz w:val="17"/>
          <w:szCs w:val="17"/>
          <w:shd w:val="clear" w:color="auto" w:fill="C0D3E2"/>
        </w:rPr>
        <w:br/>
        <w:t>D. 70%</w:t>
      </w:r>
    </w:p>
    <w:tbl>
      <w:tblPr>
        <w:tblW w:w="4750" w:type="pct"/>
        <w:jc w:val="center"/>
        <w:tblCellSpacing w:w="15" w:type="dxa"/>
        <w:shd w:val="clear" w:color="auto" w:fill="C0D3E2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001"/>
      </w:tblGrid>
      <w:tr w:rsidR="001C0B6B" w:rsidRPr="001C0B6B" w:rsidTr="001C0B6B">
        <w:trPr>
          <w:tblCellSpacing w:w="15" w:type="dxa"/>
          <w:jc w:val="center"/>
        </w:trPr>
        <w:tc>
          <w:tcPr>
            <w:tcW w:w="0" w:type="auto"/>
            <w:shd w:val="clear" w:color="auto" w:fill="C0D3E2"/>
            <w:vAlign w:val="center"/>
            <w:hideMark/>
          </w:tcPr>
          <w:p w:rsidR="001C0B6B" w:rsidRPr="001C0B6B" w:rsidRDefault="001C0B6B" w:rsidP="001C0B6B">
            <w:pPr>
              <w:spacing w:before="120"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US" w:eastAsia="ru-RU"/>
              </w:rPr>
            </w:pPr>
            <w:r w:rsidRPr="001C0B6B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US" w:eastAsia="ru-RU"/>
              </w:rPr>
              <w:t>&lt;&lt;&lt;&lt;&lt;&lt; =================== &gt;&gt;&gt;&gt;&gt;&gt;</w:t>
            </w:r>
          </w:p>
          <w:p w:rsidR="001C0B6B" w:rsidRPr="001C0B6B" w:rsidRDefault="001C0B6B" w:rsidP="001C0B6B">
            <w:pPr>
              <w:spacing w:before="120"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US" w:eastAsia="ru-RU"/>
              </w:rPr>
            </w:pPr>
            <w:r w:rsidRPr="001C0B6B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en-US" w:eastAsia="ru-RU"/>
              </w:rPr>
              <w:t>Q. 132: When a defect is detected and fixed then the</w:t>
            </w:r>
          </w:p>
        </w:tc>
      </w:tr>
      <w:tr w:rsidR="001C0B6B" w:rsidRPr="001C0B6B" w:rsidTr="001C0B6B">
        <w:trPr>
          <w:tblCellSpacing w:w="15" w:type="dxa"/>
          <w:jc w:val="center"/>
        </w:trPr>
        <w:tc>
          <w:tcPr>
            <w:tcW w:w="0" w:type="auto"/>
            <w:shd w:val="clear" w:color="auto" w:fill="C0D3E2"/>
            <w:vAlign w:val="center"/>
            <w:hideMark/>
          </w:tcPr>
          <w:p w:rsidR="001C0B6B" w:rsidRPr="001C0B6B" w:rsidRDefault="001C0B6B" w:rsidP="001C0B6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4"/>
                <w:szCs w:val="14"/>
                <w:lang w:eastAsia="ru-RU"/>
              </w:rPr>
            </w:pPr>
            <w:proofErr w:type="gramStart"/>
            <w:ins w:id="0" w:author="Unknown">
              <w:r w:rsidRPr="001C0B6B">
                <w:rPr>
                  <w:rFonts w:ascii="Arial" w:eastAsia="Times New Roman" w:hAnsi="Arial" w:cs="Arial"/>
                  <w:color w:val="666666"/>
                  <w:sz w:val="14"/>
                  <w:szCs w:val="14"/>
                  <w:lang w:val="en-US" w:eastAsia="ru-RU"/>
                </w:rPr>
                <w:t>software</w:t>
              </w:r>
              <w:proofErr w:type="gramEnd"/>
              <w:r w:rsidRPr="001C0B6B">
                <w:rPr>
                  <w:rFonts w:ascii="Arial" w:eastAsia="Times New Roman" w:hAnsi="Arial" w:cs="Arial"/>
                  <w:color w:val="666666"/>
                  <w:sz w:val="14"/>
                  <w:szCs w:val="14"/>
                  <w:lang w:val="en-US" w:eastAsia="ru-RU"/>
                </w:rPr>
                <w:t xml:space="preserve"> should be retested to confirm that the original defect has been successfully removed. </w:t>
              </w:r>
              <w:proofErr w:type="spellStart"/>
              <w:r w:rsidRPr="001C0B6B">
                <w:rPr>
                  <w:rFonts w:ascii="Arial" w:eastAsia="Times New Roman" w:hAnsi="Arial" w:cs="Arial"/>
                  <w:color w:val="666666"/>
                  <w:sz w:val="14"/>
                  <w:szCs w:val="14"/>
                  <w:lang w:eastAsia="ru-RU"/>
                </w:rPr>
                <w:t>This</w:t>
              </w:r>
              <w:proofErr w:type="spellEnd"/>
              <w:r w:rsidRPr="001C0B6B">
                <w:rPr>
                  <w:rFonts w:ascii="Arial" w:eastAsia="Times New Roman" w:hAnsi="Arial" w:cs="Arial"/>
                  <w:color w:val="666666"/>
                  <w:sz w:val="14"/>
                  <w:szCs w:val="14"/>
                  <w:lang w:eastAsia="ru-RU"/>
                </w:rPr>
                <w:t xml:space="preserve"> </w:t>
              </w:r>
              <w:proofErr w:type="spellStart"/>
              <w:r w:rsidRPr="001C0B6B">
                <w:rPr>
                  <w:rFonts w:ascii="Arial" w:eastAsia="Times New Roman" w:hAnsi="Arial" w:cs="Arial"/>
                  <w:color w:val="666666"/>
                  <w:sz w:val="14"/>
                  <w:szCs w:val="14"/>
                  <w:lang w:eastAsia="ru-RU"/>
                </w:rPr>
                <w:t>is</w:t>
              </w:r>
              <w:proofErr w:type="spellEnd"/>
              <w:r w:rsidRPr="001C0B6B">
                <w:rPr>
                  <w:rFonts w:ascii="Arial" w:eastAsia="Times New Roman" w:hAnsi="Arial" w:cs="Arial"/>
                  <w:color w:val="666666"/>
                  <w:sz w:val="14"/>
                  <w:szCs w:val="14"/>
                  <w:lang w:eastAsia="ru-RU"/>
                </w:rPr>
                <w:t xml:space="preserve"> </w:t>
              </w:r>
              <w:proofErr w:type="spellStart"/>
              <w:r w:rsidRPr="001C0B6B">
                <w:rPr>
                  <w:rFonts w:ascii="Arial" w:eastAsia="Times New Roman" w:hAnsi="Arial" w:cs="Arial"/>
                  <w:color w:val="666666"/>
                  <w:sz w:val="14"/>
                  <w:szCs w:val="14"/>
                  <w:lang w:eastAsia="ru-RU"/>
                </w:rPr>
                <w:t>called</w:t>
              </w:r>
            </w:ins>
            <w:proofErr w:type="spellEnd"/>
          </w:p>
        </w:tc>
      </w:tr>
    </w:tbl>
    <w:p w:rsidR="001C0B6B" w:rsidRPr="001C0B6B" w:rsidRDefault="001C0B6B" w:rsidP="001C0B6B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1C0B6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Regression testing</w:t>
      </w:r>
      <w:r w:rsidRPr="001C0B6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Maintenance testing</w:t>
      </w:r>
      <w:r w:rsidRPr="001C0B6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Confirmation testing</w:t>
      </w:r>
      <w:r w:rsidRPr="001C0B6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 None of the above</w:t>
      </w:r>
    </w:p>
    <w:p w:rsidR="001C0B6B" w:rsidRPr="001C0B6B" w:rsidRDefault="001C0B6B" w:rsidP="001C0B6B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1C0B6B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&lt;&lt;&lt;&lt;&lt;&lt; =================== &gt;&gt;&gt;&gt;&gt;&gt;</w:t>
      </w:r>
    </w:p>
    <w:p w:rsidR="001C0B6B" w:rsidRPr="001C0B6B" w:rsidRDefault="001C0B6B" w:rsidP="001C0B6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1C0B6B">
        <w:rPr>
          <w:rFonts w:ascii="Arial" w:eastAsia="Times New Roman" w:hAnsi="Arial" w:cs="Arial"/>
          <w:b/>
          <w:bCs/>
          <w:color w:val="002060"/>
          <w:sz w:val="17"/>
          <w:lang w:val="en-US" w:eastAsia="ru-RU"/>
        </w:rPr>
        <w:t>Q. 133: Which of the following is a valid objective of an incident report?</w:t>
      </w:r>
    </w:p>
    <w:p w:rsidR="001C0B6B" w:rsidRPr="001C0B6B" w:rsidRDefault="001C0B6B" w:rsidP="001C0B6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1C0B6B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 </w:t>
      </w:r>
    </w:p>
    <w:p w:rsidR="001C0B6B" w:rsidRPr="001C0B6B" w:rsidRDefault="001C0B6B" w:rsidP="001C0B6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1C0B6B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A. Prove that the tester is contributing to the quality of the system.</w:t>
      </w:r>
    </w:p>
    <w:p w:rsidR="001C0B6B" w:rsidRPr="001C0B6B" w:rsidRDefault="001C0B6B" w:rsidP="001C0B6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1C0B6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val="en-US" w:eastAsia="ru-RU"/>
        </w:rPr>
        <w:t>B. Provides test management ideas for test process improvement.</w:t>
      </w:r>
    </w:p>
    <w:p w:rsidR="001C0B6B" w:rsidRPr="001C0B6B" w:rsidRDefault="001C0B6B" w:rsidP="001C0B6B">
      <w:pPr>
        <w:pStyle w:val="a5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C. Gives a statistical way to determine which modules to redesign.</w:t>
      </w:r>
    </w:p>
    <w:p w:rsidR="001C0B6B" w:rsidRPr="001C0B6B" w:rsidRDefault="001C0B6B" w:rsidP="001C0B6B">
      <w:pPr>
        <w:pStyle w:val="a5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D. Provides developers a way to critique their individual work processes.</w:t>
      </w:r>
    </w:p>
    <w:p w:rsidR="001C0B6B" w:rsidRPr="001C0B6B" w:rsidRDefault="001C0B6B" w:rsidP="001C0B6B">
      <w:pPr>
        <w:pStyle w:val="a3"/>
        <w:shd w:val="clear" w:color="auto" w:fill="C0D3E2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r w:rsidRPr="001C0B6B">
        <w:rPr>
          <w:rStyle w:val="a4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1C0B6B" w:rsidRPr="001C0B6B" w:rsidRDefault="001C0B6B" w:rsidP="001C0B6B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134: When to stop Testing?</w:t>
      </w:r>
    </w:p>
    <w:p w:rsidR="001C0B6B" w:rsidRPr="001C0B6B" w:rsidRDefault="001C0B6B" w:rsidP="001C0B6B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A. Stop when scheduled time for testing </w:t>
      </w:r>
      <w:proofErr w:type="gramStart"/>
      <w:r w:rsidRPr="001C0B6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expires</w:t>
      </w:r>
      <w:proofErr w:type="gramEnd"/>
      <w:r w:rsidRPr="001C0B6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Stop if 75% of the pre-defined number of errors is detected.</w:t>
      </w:r>
      <w:r w:rsidRPr="001C0B6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Stop when all the test cases execute with detecting few errors.</w:t>
      </w:r>
      <w:r w:rsidRPr="001C0B6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None above</w:t>
      </w:r>
    </w:p>
    <w:p w:rsidR="001C0B6B" w:rsidRPr="001C0B6B" w:rsidRDefault="001C0B6B" w:rsidP="001C0B6B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1C0B6B" w:rsidRPr="001C0B6B" w:rsidRDefault="001C0B6B" w:rsidP="001C0B6B">
      <w:pPr>
        <w:pStyle w:val="a5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Style w:val="a4"/>
          <w:rFonts w:ascii="Arial" w:hAnsi="Arial" w:cs="Arial"/>
          <w:color w:val="002060"/>
          <w:sz w:val="17"/>
          <w:szCs w:val="17"/>
          <w:shd w:val="clear" w:color="auto" w:fill="C0D3E2"/>
          <w:lang w:val="en-US"/>
        </w:rPr>
        <w:t>Q. 135: Which of the following are success factors for reviews?</w:t>
      </w:r>
    </w:p>
    <w:p w:rsidR="001C0B6B" w:rsidRPr="001C0B6B" w:rsidRDefault="001C0B6B" w:rsidP="001C0B6B">
      <w:pPr>
        <w:pStyle w:val="a5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color w:val="002060"/>
          <w:sz w:val="17"/>
          <w:szCs w:val="17"/>
          <w:shd w:val="clear" w:color="auto" w:fill="C0D3E2"/>
          <w:lang w:val="en-US"/>
        </w:rPr>
        <w:t> </w:t>
      </w:r>
    </w:p>
    <w:p w:rsidR="001C0B6B" w:rsidRPr="001C0B6B" w:rsidRDefault="001C0B6B" w:rsidP="001C0B6B">
      <w:pPr>
        <w:pStyle w:val="a5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color w:val="002060"/>
          <w:sz w:val="17"/>
          <w:szCs w:val="17"/>
          <w:shd w:val="clear" w:color="auto" w:fill="C0D3E2"/>
          <w:lang w:val="en-US"/>
        </w:rPr>
        <w:t>I. Clear objectives for each review.</w:t>
      </w:r>
    </w:p>
    <w:p w:rsidR="001C0B6B" w:rsidRPr="001C0B6B" w:rsidRDefault="001C0B6B" w:rsidP="001C0B6B">
      <w:pPr>
        <w:pStyle w:val="a5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color w:val="002060"/>
          <w:sz w:val="17"/>
          <w:szCs w:val="17"/>
          <w:shd w:val="clear" w:color="auto" w:fill="C0D3E2"/>
          <w:lang w:val="en-US"/>
        </w:rPr>
        <w:t>II. Checklists and/or roles are used to increase effectiveness of defect identification.</w:t>
      </w:r>
    </w:p>
    <w:p w:rsidR="001C0B6B" w:rsidRPr="001C0B6B" w:rsidRDefault="001C0B6B" w:rsidP="001C0B6B">
      <w:pPr>
        <w:pStyle w:val="a5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color w:val="002060"/>
          <w:sz w:val="17"/>
          <w:szCs w:val="17"/>
          <w:shd w:val="clear" w:color="auto" w:fill="C0D3E2"/>
          <w:lang w:val="en-US"/>
        </w:rPr>
        <w:t>III. There is an emphasis on process improvement.</w:t>
      </w:r>
    </w:p>
    <w:p w:rsidR="001C0B6B" w:rsidRPr="001C0B6B" w:rsidRDefault="001C0B6B" w:rsidP="001C0B6B">
      <w:pPr>
        <w:pStyle w:val="a5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color w:val="002060"/>
          <w:sz w:val="17"/>
          <w:szCs w:val="17"/>
          <w:shd w:val="clear" w:color="auto" w:fill="C0D3E2"/>
          <w:lang w:val="en-US"/>
        </w:rPr>
        <w:t>IV. People issues and psychological aspects are not reviewed.</w:t>
      </w:r>
    </w:p>
    <w:p w:rsidR="001C0B6B" w:rsidRPr="001C0B6B" w:rsidRDefault="001C0B6B" w:rsidP="001C0B6B">
      <w:pPr>
        <w:pStyle w:val="a5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</w:t>
      </w:r>
    </w:p>
    <w:p w:rsidR="001C0B6B" w:rsidRPr="001C0B6B" w:rsidRDefault="001C0B6B" w:rsidP="001C0B6B">
      <w:pPr>
        <w:pStyle w:val="a5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A. I and III</w:t>
      </w:r>
    </w:p>
    <w:p w:rsidR="001C0B6B" w:rsidRPr="001C0B6B" w:rsidRDefault="001C0B6B" w:rsidP="001C0B6B">
      <w:pPr>
        <w:pStyle w:val="a5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B. II, III and IV</w:t>
      </w:r>
    </w:p>
    <w:p w:rsidR="001C0B6B" w:rsidRPr="001C0B6B" w:rsidRDefault="001C0B6B" w:rsidP="001C0B6B">
      <w:pPr>
        <w:pStyle w:val="a5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color w:val="000000"/>
          <w:sz w:val="17"/>
          <w:szCs w:val="17"/>
          <w:shd w:val="clear" w:color="auto" w:fill="FFFFFF"/>
          <w:lang w:val="en-US"/>
        </w:rPr>
        <w:t>C. I, II and III</w:t>
      </w:r>
    </w:p>
    <w:p w:rsidR="001C0B6B" w:rsidRPr="001C0B6B" w:rsidRDefault="001C0B6B" w:rsidP="001C0B6B">
      <w:pPr>
        <w:pStyle w:val="a5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D. IV</w:t>
      </w:r>
    </w:p>
    <w:p w:rsidR="001C0B6B" w:rsidRPr="001C0B6B" w:rsidRDefault="001C0B6B" w:rsidP="001C0B6B">
      <w:pPr>
        <w:pStyle w:val="a3"/>
        <w:shd w:val="clear" w:color="auto" w:fill="C0D3E2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r w:rsidRPr="001C0B6B">
        <w:rPr>
          <w:rStyle w:val="a4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1C0B6B" w:rsidRPr="001C0B6B" w:rsidRDefault="001C0B6B" w:rsidP="001C0B6B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136: Structure is unknown for which type of development project</w:t>
      </w:r>
    </w:p>
    <w:p w:rsidR="001C0B6B" w:rsidRPr="001C0B6B" w:rsidRDefault="001C0B6B" w:rsidP="001C0B6B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Traditional system development</w:t>
      </w:r>
      <w:r w:rsidRPr="001C0B6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Iterative development</w:t>
      </w:r>
      <w:r w:rsidRPr="001C0B6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System maintenance</w:t>
      </w:r>
      <w:r w:rsidRPr="001C0B6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Purchased/contracted software</w:t>
      </w:r>
    </w:p>
    <w:p w:rsidR="001C0B6B" w:rsidRPr="001C0B6B" w:rsidRDefault="001C0B6B" w:rsidP="001C0B6B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1C0B6B" w:rsidRPr="001C0B6B" w:rsidRDefault="001C0B6B" w:rsidP="001C0B6B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137: ________indicates how important it is to fix the bug and when it should be fixed</w:t>
      </w:r>
    </w:p>
    <w:p w:rsidR="001C0B6B" w:rsidRPr="001C0B6B" w:rsidRDefault="001C0B6B" w:rsidP="001C0B6B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Severity</w:t>
      </w:r>
      <w:r w:rsidRPr="001C0B6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Priority</w:t>
      </w:r>
      <w:r w:rsidRPr="001C0B6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C. </w:t>
      </w:r>
      <w:proofErr w:type="gramStart"/>
      <w:r w:rsidRPr="001C0B6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All of the above</w:t>
      </w:r>
      <w:r w:rsidRPr="001C0B6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</w:t>
      </w:r>
      <w:proofErr w:type="gramEnd"/>
      <w:r w:rsidRPr="001C0B6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None of the above</w:t>
      </w:r>
    </w:p>
    <w:p w:rsidR="001C0B6B" w:rsidRDefault="001C0B6B" w:rsidP="001C0B6B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</w:rPr>
      </w:pPr>
      <w:r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</w:rPr>
        <w:t>&lt;&lt;&lt;&lt;&lt;&lt; =================== &gt;&gt;&gt;&gt;&gt;&gt;</w:t>
      </w:r>
    </w:p>
    <w:p w:rsidR="001C0B6B" w:rsidRPr="001C0B6B" w:rsidRDefault="001C0B6B" w:rsidP="001C0B6B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lastRenderedPageBreak/>
        <w:t xml:space="preserve">Q. 138: The person who leads the review of the document(s), planning the </w:t>
      </w:r>
      <w:proofErr w:type="spellStart"/>
      <w:r w:rsidRPr="001C0B6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review</w:t>
      </w:r>
      <w:proofErr w:type="gramStart"/>
      <w:r w:rsidRPr="001C0B6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,running</w:t>
      </w:r>
      <w:proofErr w:type="spellEnd"/>
      <w:proofErr w:type="gramEnd"/>
      <w:r w:rsidRPr="001C0B6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 the meeting and follow-up after the meeting</w:t>
      </w:r>
    </w:p>
    <w:p w:rsidR="001C0B6B" w:rsidRPr="001C0B6B" w:rsidRDefault="001C0B6B" w:rsidP="001C0B6B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Reviewer</w:t>
      </w:r>
      <w:r w:rsidRPr="001C0B6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Author</w:t>
      </w:r>
      <w:r w:rsidRPr="001C0B6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Moderator</w:t>
      </w:r>
      <w:r w:rsidRPr="001C0B6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Auditor</w:t>
      </w:r>
    </w:p>
    <w:p w:rsidR="001C0B6B" w:rsidRPr="001C0B6B" w:rsidRDefault="001C0B6B" w:rsidP="001C0B6B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1C0B6B" w:rsidRPr="001C0B6B" w:rsidRDefault="001C0B6B" w:rsidP="001C0B6B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Q. 139: Performs sufficient testing to evaluate every possible path and condition in the application system. The </w:t>
      </w:r>
      <w:proofErr w:type="gramStart"/>
      <w:r w:rsidRPr="001C0B6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only</w:t>
      </w:r>
      <w:proofErr w:type="gramEnd"/>
      <w:r w:rsidRPr="001C0B6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 test method that guarantees the proper functioning of the application system is called as _____________</w:t>
      </w:r>
    </w:p>
    <w:p w:rsidR="001C0B6B" w:rsidRPr="001C0B6B" w:rsidRDefault="001C0B6B" w:rsidP="001C0B6B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Regression Testing</w:t>
      </w:r>
      <w:r w:rsidRPr="001C0B6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Exhaustive Testing</w:t>
      </w:r>
      <w:r w:rsidRPr="001C0B6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Basic Path Testing</w:t>
      </w:r>
      <w:r w:rsidRPr="001C0B6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Branch Testing</w:t>
      </w:r>
    </w:p>
    <w:p w:rsidR="001C0B6B" w:rsidRPr="001C0B6B" w:rsidRDefault="001C0B6B" w:rsidP="001C0B6B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1C0B6B" w:rsidRPr="001C0B6B" w:rsidRDefault="001C0B6B" w:rsidP="001C0B6B">
      <w:pPr>
        <w:pStyle w:val="a5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Style w:val="a4"/>
          <w:rFonts w:ascii="Arial" w:hAnsi="Arial" w:cs="Arial"/>
          <w:color w:val="002060"/>
          <w:sz w:val="17"/>
          <w:szCs w:val="17"/>
          <w:shd w:val="clear" w:color="auto" w:fill="C0D3E2"/>
          <w:lang w:val="en-US"/>
        </w:rPr>
        <w:t>Q. 140: Which of the following statements contains a valuable objective for a test team?</w:t>
      </w:r>
    </w:p>
    <w:p w:rsidR="001C0B6B" w:rsidRPr="001C0B6B" w:rsidRDefault="001C0B6B" w:rsidP="001C0B6B">
      <w:pPr>
        <w:pStyle w:val="a5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</w:t>
      </w:r>
    </w:p>
    <w:p w:rsidR="001C0B6B" w:rsidRPr="001C0B6B" w:rsidRDefault="001C0B6B" w:rsidP="001C0B6B">
      <w:pPr>
        <w:pStyle w:val="a5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A. Prove that the remaining defects will not cause any additional failures.</w:t>
      </w:r>
    </w:p>
    <w:p w:rsidR="001C0B6B" w:rsidRPr="001C0B6B" w:rsidRDefault="001C0B6B" w:rsidP="001C0B6B">
      <w:pPr>
        <w:pStyle w:val="a5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B. Run all of the tests that are defined for the test object as quickly as possible.</w:t>
      </w:r>
    </w:p>
    <w:p w:rsidR="001C0B6B" w:rsidRPr="001C0B6B" w:rsidRDefault="001C0B6B" w:rsidP="001C0B6B">
      <w:pPr>
        <w:pStyle w:val="a5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C. Prove that all faults have been identified through thorough testing.</w:t>
      </w:r>
    </w:p>
    <w:p w:rsidR="001C0B6B" w:rsidRPr="001C0B6B" w:rsidRDefault="001C0B6B" w:rsidP="001C0B6B">
      <w:pPr>
        <w:pStyle w:val="a5"/>
        <w:spacing w:before="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1C0B6B">
        <w:rPr>
          <w:rFonts w:ascii="Arial" w:hAnsi="Arial" w:cs="Arial"/>
          <w:color w:val="000000"/>
          <w:sz w:val="17"/>
          <w:szCs w:val="17"/>
          <w:shd w:val="clear" w:color="auto" w:fill="FFFFFF"/>
          <w:lang w:val="en-US"/>
        </w:rPr>
        <w:t>D. Cause as many failures as possible so that faults can be identified and corrected.</w:t>
      </w:r>
    </w:p>
    <w:p w:rsidR="00613593" w:rsidRDefault="001C0B6B"/>
    <w:p w:rsidR="001C0B6B" w:rsidRDefault="001C0B6B"/>
    <w:p w:rsidR="001C0B6B" w:rsidRDefault="001C0B6B"/>
    <w:p w:rsidR="001C0B6B" w:rsidRDefault="001C0B6B"/>
    <w:p w:rsidR="001C0B6B" w:rsidRDefault="001C0B6B"/>
    <w:p w:rsidR="001C0B6B" w:rsidRDefault="001C0B6B"/>
    <w:p w:rsidR="001C0B6B" w:rsidRDefault="001C0B6B"/>
    <w:p w:rsidR="001C0B6B" w:rsidRDefault="001C0B6B"/>
    <w:p w:rsidR="001C0B6B" w:rsidRDefault="001C0B6B"/>
    <w:p w:rsidR="001C0B6B" w:rsidRDefault="001C0B6B"/>
    <w:p w:rsidR="001C0B6B" w:rsidRDefault="001C0B6B"/>
    <w:p w:rsidR="001C0B6B" w:rsidRDefault="001C0B6B"/>
    <w:p w:rsidR="001C0B6B" w:rsidRDefault="001C0B6B"/>
    <w:p w:rsidR="001C0B6B" w:rsidRDefault="001C0B6B"/>
    <w:p w:rsidR="001C0B6B" w:rsidRDefault="001C0B6B"/>
    <w:p w:rsidR="001C0B6B" w:rsidRDefault="001C0B6B"/>
    <w:p w:rsidR="001C0B6B" w:rsidRDefault="001C0B6B"/>
    <w:p w:rsidR="001C0B6B" w:rsidRDefault="001C0B6B"/>
    <w:p w:rsidR="001C0B6B" w:rsidRPr="001C0B6B" w:rsidRDefault="001C0B6B">
      <w:r>
        <w:rPr>
          <w:noProof/>
          <w:lang w:eastAsia="ru-RU"/>
        </w:rPr>
        <w:lastRenderedPageBreak/>
        <w:drawing>
          <wp:inline distT="0" distB="0" distL="0" distR="0">
            <wp:extent cx="3451860" cy="53644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536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0B6B" w:rsidRPr="001C0B6B" w:rsidSect="000B5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1C0B6B"/>
    <w:rsid w:val="000B50BC"/>
    <w:rsid w:val="000F4E69"/>
    <w:rsid w:val="001C0B6B"/>
    <w:rsid w:val="00573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0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C0B6B"/>
    <w:rPr>
      <w:b/>
      <w:bCs/>
    </w:rPr>
  </w:style>
  <w:style w:type="paragraph" w:styleId="a5">
    <w:name w:val="Body Text"/>
    <w:basedOn w:val="a"/>
    <w:link w:val="a6"/>
    <w:uiPriority w:val="99"/>
    <w:semiHidden/>
    <w:unhideWhenUsed/>
    <w:rsid w:val="001C0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1C0B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C0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0B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9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2017-02-28T19:19:00Z</dcterms:created>
  <dcterms:modified xsi:type="dcterms:W3CDTF">2017-02-28T19:20:00Z</dcterms:modified>
</cp:coreProperties>
</file>